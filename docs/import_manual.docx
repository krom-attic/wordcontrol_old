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146" w:rsidRDefault="00DF4146" w:rsidP="00DF4146">
      <w:pPr>
        <w:pStyle w:val="a4"/>
      </w:pPr>
      <w:r>
        <w:t>Руководство по массовой загрузке словарных данных</w:t>
      </w:r>
    </w:p>
    <w:p w:rsidR="00DF4146" w:rsidRPr="00F76704" w:rsidRDefault="00DF4146" w:rsidP="00DF4146">
      <w:pPr>
        <w:pStyle w:val="a6"/>
      </w:pPr>
      <w:r>
        <w:t xml:space="preserve">Версия </w:t>
      </w:r>
      <w:r w:rsidR="0061560C" w:rsidRPr="0061560C">
        <w:t>3</w:t>
      </w:r>
    </w:p>
    <w:p w:rsidR="000644AE" w:rsidRDefault="000644AE" w:rsidP="000644AE">
      <w:pPr>
        <w:pStyle w:val="1"/>
      </w:pPr>
      <w:r>
        <w:t>Общая информация</w:t>
      </w:r>
    </w:p>
    <w:p w:rsidR="0061560C" w:rsidRDefault="0061560C" w:rsidP="00DF4146">
      <w:r>
        <w:t xml:space="preserve">Массовая загрузка словарных данных осуществляется через </w:t>
      </w:r>
      <w:r>
        <w:rPr>
          <w:lang w:val="en-US"/>
        </w:rPr>
        <w:t>CSV</w:t>
      </w:r>
      <w:r>
        <w:t xml:space="preserve">-файлы. Для удобства, </w:t>
      </w:r>
      <w:r w:rsidR="004C2846">
        <w:t xml:space="preserve">фактически ввод может осуществляться через </w:t>
      </w:r>
      <w:r w:rsidR="004C2846">
        <w:rPr>
          <w:lang w:val="en-US"/>
        </w:rPr>
        <w:t>XLS</w:t>
      </w:r>
      <w:r w:rsidR="004C2846" w:rsidRPr="004C2846">
        <w:t>-</w:t>
      </w:r>
      <w:r w:rsidR="004C2846">
        <w:t xml:space="preserve">файл, который можно конвертировать в </w:t>
      </w:r>
      <w:r w:rsidR="004C2846">
        <w:rPr>
          <w:lang w:val="en-US"/>
        </w:rPr>
        <w:t>CSV</w:t>
      </w:r>
      <w:r w:rsidR="004C2846" w:rsidRPr="004C2846">
        <w:t>-</w:t>
      </w:r>
      <w:r w:rsidR="004C2846">
        <w:t>файл.</w:t>
      </w:r>
    </w:p>
    <w:p w:rsidR="00B155AD" w:rsidRPr="004C2846" w:rsidRDefault="00B155AD" w:rsidP="00DF4146">
      <w:r>
        <w:t xml:space="preserve">Для каждого источника переводов следует использовать свой файл. Источник переводов — это публикация или иной источник, откуда получена информация по </w:t>
      </w:r>
      <w:r w:rsidR="000C55DE">
        <w:t>соответствию слов</w:t>
      </w:r>
      <w:r w:rsidR="000C55DE" w:rsidRPr="000C55DE">
        <w:t xml:space="preserve"> (</w:t>
      </w:r>
      <w:r w:rsidR="000C55DE">
        <w:t xml:space="preserve">лексем) переводимого языка словам (лексемам) других языков. Таким </w:t>
      </w:r>
      <w:proofErr w:type="gramStart"/>
      <w:r w:rsidR="000C55DE">
        <w:t>образом</w:t>
      </w:r>
      <w:proofErr w:type="gramEnd"/>
      <w:r w:rsidR="000C55DE">
        <w:t xml:space="preserve"> не допускается в один файл вносить переводы, например, из разных словарей.</w:t>
      </w:r>
    </w:p>
    <w:p w:rsidR="00F401D4" w:rsidRDefault="00D406F7" w:rsidP="00DF4146">
      <w:r>
        <w:rPr>
          <w:lang w:val="en-US"/>
        </w:rPr>
        <w:t>CSV</w:t>
      </w:r>
      <w:r w:rsidRPr="00D406F7">
        <w:t>-</w:t>
      </w:r>
      <w:r>
        <w:t xml:space="preserve">файл </w:t>
      </w:r>
      <w:r w:rsidR="00F51924">
        <w:t xml:space="preserve">состоит, по меньшей мере, </w:t>
      </w:r>
      <w:r w:rsidR="00F95B20">
        <w:t xml:space="preserve">из </w:t>
      </w:r>
      <w:r w:rsidR="0087272E">
        <w:t>трёх</w:t>
      </w:r>
      <w:r w:rsidR="00F6103F">
        <w:t xml:space="preserve"> столбцов:</w:t>
      </w:r>
    </w:p>
    <w:p w:rsidR="00F6103F" w:rsidRDefault="00214A33" w:rsidP="00F6103F">
      <w:pPr>
        <w:pStyle w:val="a8"/>
        <w:numPr>
          <w:ilvl w:val="0"/>
          <w:numId w:val="4"/>
        </w:numPr>
      </w:pPr>
      <w:r>
        <w:t>лексемы</w:t>
      </w:r>
    </w:p>
    <w:p w:rsidR="00F6103F" w:rsidRDefault="00F6103F" w:rsidP="00F6103F">
      <w:pPr>
        <w:pStyle w:val="a8"/>
        <w:numPr>
          <w:ilvl w:val="0"/>
          <w:numId w:val="4"/>
        </w:numPr>
      </w:pPr>
      <w:r>
        <w:t>словоформы</w:t>
      </w:r>
    </w:p>
    <w:p w:rsidR="00013D30" w:rsidRDefault="00013D30" w:rsidP="00F6103F">
      <w:pPr>
        <w:pStyle w:val="a8"/>
        <w:numPr>
          <w:ilvl w:val="0"/>
          <w:numId w:val="4"/>
        </w:numPr>
      </w:pPr>
      <w:r>
        <w:t>переводы</w:t>
      </w:r>
    </w:p>
    <w:p w:rsidR="000644AE" w:rsidRDefault="000644AE" w:rsidP="000644AE">
      <w:pPr>
        <w:pStyle w:val="1"/>
      </w:pPr>
      <w:r>
        <w:t>Лексемы</w:t>
      </w:r>
    </w:p>
    <w:p w:rsidR="00F6103F" w:rsidRDefault="00C74756" w:rsidP="00C74756">
      <w:r>
        <w:t>В первом столбце указывается часть речи, соответствующая лексеме. Одновременно наличие такой записи является маркер</w:t>
      </w:r>
      <w:r w:rsidR="008406BA">
        <w:t>ом новой лексемы</w:t>
      </w:r>
      <w:r w:rsidR="000B7405">
        <w:t>:</w:t>
      </w:r>
      <w:r w:rsidR="008406BA">
        <w:t xml:space="preserve"> </w:t>
      </w:r>
      <w:r w:rsidR="000B7405">
        <w:t>д</w:t>
      </w:r>
      <w:r w:rsidR="001209DB">
        <w:t>о тех пор, пока в этом столбце не будет встречено следующее указание части речи, все строки таблицы будут относиться к одной лексеме.</w:t>
      </w:r>
    </w:p>
    <w:p w:rsidR="00FD4EEE" w:rsidRDefault="00837280" w:rsidP="00C74756">
      <w:r>
        <w:t xml:space="preserve">Под лексемой в данном случае следует понимать </w:t>
      </w:r>
      <w:r w:rsidR="007D5E37">
        <w:t>слово со всеми его словоформами и вариантами (разными формами и произношениями)</w:t>
      </w:r>
      <w:r w:rsidR="00991F25">
        <w:t>, имеющей некоторый набор смыслов</w:t>
      </w:r>
      <w:r w:rsidR="00FD4EEE">
        <w:t>. При этом</w:t>
      </w:r>
      <w:r w:rsidR="00B16426">
        <w:t xml:space="preserve"> одной лексемой окажутся только те слова с разным смыслом, которые являются полными омонимами, </w:t>
      </w:r>
      <w:r w:rsidR="0052717B">
        <w:t>то есть</w:t>
      </w:r>
      <w:r w:rsidR="00FD4EEE">
        <w:t xml:space="preserve"> </w:t>
      </w:r>
      <w:r w:rsidR="0049211D">
        <w:t xml:space="preserve">ни </w:t>
      </w:r>
      <w:r w:rsidR="00B16426">
        <w:t>совпадение основной формы слова</w:t>
      </w:r>
      <w:r w:rsidR="0049211D">
        <w:t xml:space="preserve">, ни </w:t>
      </w:r>
      <w:proofErr w:type="spellStart"/>
      <w:r w:rsidR="0049211D">
        <w:t>омографичность</w:t>
      </w:r>
      <w:proofErr w:type="spellEnd"/>
      <w:r w:rsidR="0049211D">
        <w:t xml:space="preserve"> всех форм,</w:t>
      </w:r>
      <w:r w:rsidR="00B16426">
        <w:t xml:space="preserve"> не явля</w:t>
      </w:r>
      <w:r w:rsidR="0049211D">
        <w:t>ю</w:t>
      </w:r>
      <w:r w:rsidR="00B16426">
        <w:t>тся достаточным условием</w:t>
      </w:r>
      <w:r w:rsidR="00FD4EEE">
        <w:t>. Например, не будут одной лексемой слова, имеющие разные:</w:t>
      </w:r>
    </w:p>
    <w:p w:rsidR="00FD4EEE" w:rsidRDefault="00FD4EEE" w:rsidP="00FD4EEE">
      <w:pPr>
        <w:pStyle w:val="a8"/>
        <w:numPr>
          <w:ilvl w:val="0"/>
          <w:numId w:val="1"/>
        </w:numPr>
      </w:pPr>
      <w:r>
        <w:t>части речи («а» как союз и «а» как междометие);</w:t>
      </w:r>
    </w:p>
    <w:p w:rsidR="007D5E37" w:rsidRDefault="00FD4EEE" w:rsidP="00FD4EEE">
      <w:pPr>
        <w:pStyle w:val="a8"/>
        <w:numPr>
          <w:ilvl w:val="0"/>
          <w:numId w:val="1"/>
        </w:numPr>
      </w:pPr>
      <w:r>
        <w:t xml:space="preserve">ударения (например, </w:t>
      </w:r>
      <w:r w:rsidR="006423B3">
        <w:t>«</w:t>
      </w:r>
      <w:proofErr w:type="spellStart"/>
      <w:proofErr w:type="gramStart"/>
      <w:r>
        <w:t>замо́к</w:t>
      </w:r>
      <w:proofErr w:type="spellEnd"/>
      <w:proofErr w:type="gramEnd"/>
      <w:r w:rsidR="006423B3">
        <w:t>»</w:t>
      </w:r>
      <w:r>
        <w:t xml:space="preserve"> и </w:t>
      </w:r>
      <w:r w:rsidR="006423B3">
        <w:t>«</w:t>
      </w:r>
      <w:proofErr w:type="spellStart"/>
      <w:r>
        <w:t>за́мок</w:t>
      </w:r>
      <w:proofErr w:type="spellEnd"/>
      <w:r w:rsidR="006423B3">
        <w:t>»</w:t>
      </w:r>
      <w:r>
        <w:t>);</w:t>
      </w:r>
    </w:p>
    <w:p w:rsidR="00FD4EEE" w:rsidRPr="00FD4EEE" w:rsidRDefault="00FD4EEE" w:rsidP="00FD4EEE">
      <w:pPr>
        <w:pStyle w:val="a8"/>
        <w:numPr>
          <w:ilvl w:val="0"/>
          <w:numId w:val="1"/>
        </w:numPr>
      </w:pPr>
      <w:r>
        <w:t>способы словоизменения (</w:t>
      </w:r>
      <w:r w:rsidR="00E6444F">
        <w:t>именительный: «ласка», родительный: «ласк» (действие) против «ласок»</w:t>
      </w:r>
      <w:r w:rsidR="00E6444F" w:rsidRPr="00E6444F">
        <w:t xml:space="preserve"> (</w:t>
      </w:r>
      <w:r w:rsidR="00E6444F">
        <w:t>животное)).</w:t>
      </w:r>
    </w:p>
    <w:p w:rsidR="00B2354E" w:rsidRDefault="00C74756" w:rsidP="000F51D4">
      <w:r>
        <w:t xml:space="preserve">Формат </w:t>
      </w:r>
      <w:r w:rsidR="000644AE">
        <w:t>заполнения первого столбца:</w:t>
      </w:r>
    </w:p>
    <w:p w:rsidR="00C74756" w:rsidRPr="009E3C24" w:rsidRDefault="00D825C5" w:rsidP="00251D70">
      <w:pPr>
        <w:ind w:left="708"/>
      </w:pPr>
      <w:r w:rsidRPr="00B2354E">
        <w:t>часть речи</w:t>
      </w:r>
      <w:ins w:id="0" w:author="Kirill" w:date="2014-08-03T14:33:00Z">
        <w:r w:rsidR="00BE7911" w:rsidRPr="00BE7911">
          <w:t xml:space="preserve"> [</w:t>
        </w:r>
        <w:r w:rsidR="00BE7911">
          <w:t>параметры лексемы</w:t>
        </w:r>
        <w:r w:rsidR="00BE7911" w:rsidRPr="00BE7911">
          <w:t>]</w:t>
        </w:r>
      </w:ins>
      <w:del w:id="1" w:author="Kirill" w:date="2014-09-30T00:25:00Z">
        <w:r w:rsidRPr="00B2354E" w:rsidDel="00E6547D">
          <w:delText xml:space="preserve"> [классификатор словоизменения]</w:delText>
        </w:r>
      </w:del>
    </w:p>
    <w:p w:rsidR="00157577" w:rsidRDefault="00536500" w:rsidP="00536500">
      <w:r>
        <w:t xml:space="preserve">Часть речи </w:t>
      </w:r>
      <w:r w:rsidR="00935258">
        <w:t xml:space="preserve">(синтактическую категорию) </w:t>
      </w:r>
      <w:r w:rsidR="00157577">
        <w:t>нужно</w:t>
      </w:r>
      <w:r>
        <w:t xml:space="preserve"> указывать принятым </w:t>
      </w:r>
      <w:r w:rsidR="00157577">
        <w:t>обозначени</w:t>
      </w:r>
      <w:r w:rsidR="001113C3">
        <w:t>е</w:t>
      </w:r>
      <w:r w:rsidR="00157577">
        <w:t>м: желательно английским,</w:t>
      </w:r>
      <w:r>
        <w:t xml:space="preserve"> </w:t>
      </w:r>
      <w:r w:rsidR="002130CB">
        <w:t xml:space="preserve">но </w:t>
      </w:r>
      <w:r>
        <w:t xml:space="preserve">можно и </w:t>
      </w:r>
      <w:r w:rsidR="00157577">
        <w:t>русским или финским</w:t>
      </w:r>
      <w:r w:rsidR="002130CB">
        <w:t xml:space="preserve"> и т.</w:t>
      </w:r>
      <w:r w:rsidR="00C25341">
        <w:t xml:space="preserve"> </w:t>
      </w:r>
      <w:r w:rsidR="002130CB">
        <w:t>д</w:t>
      </w:r>
      <w:r w:rsidR="00157577">
        <w:t>. При загрузке каждому</w:t>
      </w:r>
      <w:r w:rsidR="00157577" w:rsidRPr="00157577">
        <w:t xml:space="preserve"> </w:t>
      </w:r>
      <w:r w:rsidR="00157577">
        <w:t xml:space="preserve">обозначению будет поставлен в соответствие одна из частей речи, имеющаяся в базе словаря, поэтому необходимо и достаточно обеспечение единообразия обозначений внутри </w:t>
      </w:r>
      <w:r w:rsidR="003E7F34">
        <w:t>одного</w:t>
      </w:r>
      <w:r w:rsidR="003E7F34" w:rsidRPr="003E7F34">
        <w:t xml:space="preserve"> </w:t>
      </w:r>
      <w:r w:rsidR="00157577">
        <w:rPr>
          <w:lang w:val="en-US"/>
        </w:rPr>
        <w:t>CSV</w:t>
      </w:r>
      <w:r w:rsidR="00157577" w:rsidRPr="00157577">
        <w:t>-</w:t>
      </w:r>
      <w:r w:rsidR="003E7F34">
        <w:t>файла</w:t>
      </w:r>
      <w:r w:rsidR="00157577">
        <w:t>.</w:t>
      </w:r>
      <w:r w:rsidR="00544C0D" w:rsidRPr="00544C0D">
        <w:t xml:space="preserve"> </w:t>
      </w:r>
      <w:r w:rsidR="00544C0D">
        <w:t>Например, если для обозначения существительного используется «</w:t>
      </w:r>
      <w:r w:rsidR="00544C0D">
        <w:rPr>
          <w:lang w:val="en-US"/>
        </w:rPr>
        <w:t>n</w:t>
      </w:r>
      <w:r w:rsidR="00544C0D">
        <w:t xml:space="preserve">», при загрузке единожды можно будет </w:t>
      </w:r>
      <w:r w:rsidR="00544C0D">
        <w:lastRenderedPageBreak/>
        <w:t>выбрать, что это означает «существительное» и все слова, для которых указано «</w:t>
      </w:r>
      <w:r w:rsidR="00544C0D">
        <w:rPr>
          <w:lang w:val="en-US"/>
        </w:rPr>
        <w:t>n</w:t>
      </w:r>
      <w:r w:rsidR="00544C0D">
        <w:t>», будут загружены как существительные.</w:t>
      </w:r>
    </w:p>
    <w:p w:rsidR="002B5F3D" w:rsidRDefault="002E24C2" w:rsidP="002E24C2">
      <w:pPr>
        <w:rPr>
          <w:ins w:id="2" w:author="Грушецкий Кирилл Игоревич" w:date="2014-10-03T16:42:00Z"/>
        </w:rPr>
      </w:pPr>
      <w:ins w:id="3" w:author="Kirill" w:date="2014-09-30T00:26:00Z">
        <w:r>
          <w:t xml:space="preserve">Параметрами лексемы могут быть указания на особенности лексемы (например, </w:t>
        </w:r>
      </w:ins>
      <w:proofErr w:type="spellStart"/>
      <w:ins w:id="4" w:author="Kirill" w:date="2014-08-03T14:35:00Z">
        <w:r w:rsidR="009E3C24">
          <w:rPr>
            <w:lang w:val="en-US"/>
          </w:rPr>
          <w:t>pl</w:t>
        </w:r>
        <w:proofErr w:type="spellEnd"/>
        <w:r w:rsidR="009E3C24" w:rsidRPr="009E3C24">
          <w:t xml:space="preserve"> — </w:t>
        </w:r>
        <w:r w:rsidR="002B5F3D">
          <w:t>указание того, что лексема употребляется только во множественном числе</w:t>
        </w:r>
      </w:ins>
      <w:ins w:id="5" w:author="Kirill" w:date="2014-09-30T00:29:00Z">
        <w:r>
          <w:t xml:space="preserve">) или </w:t>
        </w:r>
      </w:ins>
      <w:ins w:id="6" w:author="Kirill" w:date="2014-09-30T00:30:00Z">
        <w:r>
          <w:t>значение</w:t>
        </w:r>
      </w:ins>
      <w:ins w:id="7" w:author="Kirill" w:date="2014-09-30T00:25:00Z">
        <w:r w:rsidR="00E6547D" w:rsidRPr="002E24C2">
          <w:t xml:space="preserve"> </w:t>
        </w:r>
        <w:r w:rsidR="00E6547D">
          <w:t>классификатор</w:t>
        </w:r>
      </w:ins>
      <w:ins w:id="8" w:author="Kirill" w:date="2014-09-30T00:30:00Z">
        <w:r>
          <w:t>а</w:t>
        </w:r>
      </w:ins>
      <w:ins w:id="9" w:author="Kirill" w:date="2014-09-30T00:25:00Z">
        <w:r w:rsidR="00E6547D">
          <w:t xml:space="preserve"> словоизменения</w:t>
        </w:r>
      </w:ins>
      <w:ins w:id="10" w:author="Kirill" w:date="2014-08-03T14:36:00Z">
        <w:r w:rsidR="00127E01">
          <w:t>.</w:t>
        </w:r>
      </w:ins>
      <w:ins w:id="11" w:author="Kirill" w:date="2014-10-01T22:05:00Z">
        <w:r w:rsidR="00A649AF" w:rsidRPr="00A649AF">
          <w:t xml:space="preserve"> </w:t>
        </w:r>
        <w:r w:rsidR="00A649AF">
          <w:t>Таких параметров может быть несколько, каждый указывается в отдельной паре квадратных скобок.</w:t>
        </w:r>
      </w:ins>
    </w:p>
    <w:p w:rsidR="009E62B6" w:rsidRPr="00A649AF" w:rsidRDefault="009E62B6" w:rsidP="002E24C2">
      <w:pPr>
        <w:rPr>
          <w:ins w:id="12" w:author="Kirill" w:date="2014-08-03T14:34:00Z"/>
        </w:rPr>
      </w:pPr>
      <w:ins w:id="13" w:author="Грушецкий Кирилл Игоревич" w:date="2014-10-03T16:42:00Z">
        <w:r>
          <w:t>Важно: все параметры</w:t>
        </w:r>
      </w:ins>
      <w:ins w:id="14" w:author="Грушецкий Кирилл Игоревич" w:date="2014-10-03T16:43:00Z">
        <w:r>
          <w:t xml:space="preserve"> (перечисленные как в этом, так и в последующих разделах)</w:t>
        </w:r>
      </w:ins>
      <w:ins w:id="15" w:author="Грушецкий Кирилл Игоревич" w:date="2014-10-03T16:42:00Z">
        <w:r>
          <w:t>, записываемые в квадр</w:t>
        </w:r>
      </w:ins>
      <w:ins w:id="16" w:author="Грушецкий Кирилл Игоревич" w:date="2014-10-03T16:43:00Z">
        <w:r>
          <w:t>атных скобках, должны иметь уникальное обозначение.</w:t>
        </w:r>
      </w:ins>
    </w:p>
    <w:p w:rsidR="006F36B6" w:rsidRPr="00157577" w:rsidDel="002E24C2" w:rsidRDefault="00DF558D" w:rsidP="00536500">
      <w:pPr>
        <w:rPr>
          <w:del w:id="17" w:author="Kirill" w:date="2014-09-30T00:30:00Z"/>
        </w:rPr>
      </w:pPr>
      <w:del w:id="18" w:author="Kirill" w:date="2014-09-30T00:30:00Z">
        <w:r w:rsidDel="002E24C2">
          <w:delText>Для к</w:delText>
        </w:r>
        <w:r w:rsidR="006F36B6" w:rsidDel="002E24C2">
          <w:delText>лассификатор</w:delText>
        </w:r>
        <w:r w:rsidDel="002E24C2">
          <w:delText>а</w:delText>
        </w:r>
        <w:r w:rsidR="006F36B6" w:rsidDel="002E24C2">
          <w:delText xml:space="preserve"> словоизменения (например, номер спряжения или склонения)</w:delText>
        </w:r>
        <w:r w:rsidDel="002E24C2">
          <w:delText xml:space="preserve"> на данный момент нет</w:delText>
        </w:r>
        <w:r w:rsidRPr="00DF558D" w:rsidDel="002E24C2">
          <w:delText xml:space="preserve"> </w:delText>
        </w:r>
        <w:r w:rsidDel="002E24C2">
          <w:delText xml:space="preserve">ограничения </w:delText>
        </w:r>
        <w:r w:rsidR="006F36B6" w:rsidDel="002E24C2">
          <w:delText>на значения</w:delText>
        </w:r>
        <w:r w:rsidDel="002E24C2">
          <w:delText>.</w:delText>
        </w:r>
      </w:del>
    </w:p>
    <w:p w:rsidR="000644AE" w:rsidRDefault="000644AE" w:rsidP="000644AE">
      <w:pPr>
        <w:pStyle w:val="1"/>
      </w:pPr>
      <w:r>
        <w:t xml:space="preserve">Словоформы </w:t>
      </w:r>
      <w:r w:rsidR="00734C03">
        <w:t>переводимого языка</w:t>
      </w:r>
    </w:p>
    <w:p w:rsidR="00513C73" w:rsidRDefault="0054357A" w:rsidP="00DF4146">
      <w:r>
        <w:t xml:space="preserve">Во второй </w:t>
      </w:r>
      <w:r w:rsidR="00D95FA1">
        <w:t xml:space="preserve">и, при необходимости, последующие </w:t>
      </w:r>
      <w:r>
        <w:t xml:space="preserve">столбцы вносятся </w:t>
      </w:r>
      <w:r w:rsidR="00D95FA1">
        <w:t>с</w:t>
      </w:r>
      <w:r>
        <w:t>лова</w:t>
      </w:r>
      <w:r w:rsidR="00D95FA1">
        <w:t xml:space="preserve"> переводимого языка</w:t>
      </w:r>
      <w:r>
        <w:t>.</w:t>
      </w:r>
      <w:r w:rsidR="00D95FA1">
        <w:t xml:space="preserve"> Слова вводятся в виде словоформ, соответствующих лексеме, обозначенной в первом столбце.</w:t>
      </w:r>
      <w:r w:rsidR="008F1779">
        <w:t xml:space="preserve"> </w:t>
      </w:r>
      <w:r w:rsidR="00700E5E">
        <w:t xml:space="preserve">В заголовке столбца указываются параметры </w:t>
      </w:r>
      <w:r w:rsidR="00513C73">
        <w:t xml:space="preserve">«по умолчанию» для </w:t>
      </w:r>
      <w:r w:rsidR="00700E5E">
        <w:t>слов</w:t>
      </w:r>
      <w:r w:rsidR="00D95FA1">
        <w:t>оформ</w:t>
      </w:r>
      <w:r w:rsidR="00700E5E">
        <w:t>, вносимых в столбец.</w:t>
      </w:r>
    </w:p>
    <w:p w:rsidR="00B2354E" w:rsidRDefault="00513C73" w:rsidP="00DF4146">
      <w:r>
        <w:t>Формат заголовка столбцов:</w:t>
      </w:r>
    </w:p>
    <w:p w:rsidR="00513C73" w:rsidRPr="005133DC" w:rsidRDefault="00513C73" w:rsidP="00251D70">
      <w:pPr>
        <w:ind w:left="708"/>
      </w:pPr>
      <w:r w:rsidRPr="00B2354E">
        <w:t>язык (диалект) [система записи</w:t>
      </w:r>
      <w:ins w:id="19" w:author="Kirill" w:date="2014-10-07T00:06:00Z">
        <w:r w:rsidR="005133DC" w:rsidRPr="00350E2C">
          <w:t>]</w:t>
        </w:r>
      </w:ins>
      <w:r w:rsidRPr="00B2354E">
        <w:t xml:space="preserve"> @ источник данных</w:t>
      </w:r>
      <w:bookmarkStart w:id="20" w:name="_GoBack"/>
      <w:ins w:id="21" w:author="Kirill" w:date="2014-10-07T00:06:00Z">
        <w:r w:rsidR="005133DC" w:rsidRPr="00350E2C">
          <w:t xml:space="preserve"> | </w:t>
        </w:r>
        <w:bookmarkEnd w:id="20"/>
        <w:r w:rsidR="005133DC">
          <w:t>обработка</w:t>
        </w:r>
      </w:ins>
      <w:del w:id="22" w:author="Kirill" w:date="2014-10-07T00:06:00Z">
        <w:r w:rsidRPr="00B2354E" w:rsidDel="005133DC">
          <w:delText>]</w:delText>
        </w:r>
      </w:del>
    </w:p>
    <w:p w:rsidR="00513C73" w:rsidRPr="00513C73" w:rsidRDefault="009008F5" w:rsidP="00DF4146">
      <w:proofErr w:type="gramStart"/>
      <w:r>
        <w:t>Указанные</w:t>
      </w:r>
      <w:proofErr w:type="gramEnd"/>
      <w:r>
        <w:t xml:space="preserve"> </w:t>
      </w:r>
      <w:r w:rsidRPr="003A14B6">
        <w:t>язык</w:t>
      </w:r>
      <w:r>
        <w:t xml:space="preserve"> и диалект</w:t>
      </w:r>
      <w:r w:rsidR="00E300F6">
        <w:t xml:space="preserve"> автоматически проставляются для словоформ в столбце.</w:t>
      </w:r>
      <w:r w:rsidR="0017114F">
        <w:t xml:space="preserve"> Для отдельных слов возможно указание другого диалекта, отличного от «основного» (см. ниже).</w:t>
      </w:r>
    </w:p>
    <w:p w:rsidR="00B32301" w:rsidRDefault="00207CDF" w:rsidP="00DF4146">
      <w:r>
        <w:t>Указанные с</w:t>
      </w:r>
      <w:r w:rsidR="00700E5E">
        <w:t>истем</w:t>
      </w:r>
      <w:r>
        <w:t>ы</w:t>
      </w:r>
      <w:r w:rsidR="00700E5E">
        <w:t xml:space="preserve"> записи</w:t>
      </w:r>
      <w:r>
        <w:t xml:space="preserve"> и источник данных также </w:t>
      </w:r>
      <w:r w:rsidR="00E0624D">
        <w:t>используются</w:t>
      </w:r>
      <w:r>
        <w:t xml:space="preserve"> для каждой словоформы в </w:t>
      </w:r>
      <w:r w:rsidR="002F3CDA">
        <w:t>столбце</w:t>
      </w:r>
      <w:r w:rsidR="00E0624D">
        <w:t xml:space="preserve"> и не могут быть переопределены (что означает, что для ввода словоформ в другой системе записи или из другого источника нужно добавить отдельный столбец)</w:t>
      </w:r>
      <w:r>
        <w:t>.</w:t>
      </w:r>
    </w:p>
    <w:p w:rsidR="00207CDF" w:rsidRDefault="00E0624D" w:rsidP="00DF4146">
      <w:r>
        <w:t>Указание системы записи позволяет определить, в частности, представление словоформы в словаре: фонетическая транскрипция</w:t>
      </w:r>
      <w:r w:rsidR="00AB57D8">
        <w:t xml:space="preserve"> (например, МФА)</w:t>
      </w:r>
      <w:r>
        <w:t xml:space="preserve">, </w:t>
      </w:r>
      <w:r w:rsidR="00A07D6E">
        <w:t>фонематическая транскрипция</w:t>
      </w:r>
      <w:r w:rsidR="00AB57D8">
        <w:t xml:space="preserve"> (например, упрощённая учебная транскрипция)</w:t>
      </w:r>
      <w:r w:rsidR="00A07D6E">
        <w:t xml:space="preserve"> или орфографическая запись.</w:t>
      </w:r>
    </w:p>
    <w:p w:rsidR="00207CDF" w:rsidRPr="00C56D74" w:rsidRDefault="00207CDF" w:rsidP="00DF4146">
      <w:r>
        <w:t>И</w:t>
      </w:r>
      <w:r w:rsidR="00700E5E">
        <w:t xml:space="preserve">сточник данных </w:t>
      </w:r>
      <w:r w:rsidR="003A14B6">
        <w:t xml:space="preserve">— это </w:t>
      </w:r>
      <w:r w:rsidR="00F16E1B">
        <w:t>публикация или иной источник</w:t>
      </w:r>
      <w:r w:rsidR="003A14B6">
        <w:t xml:space="preserve">, откуда фактически получены словоформы, вводимые в столбец. </w:t>
      </w:r>
      <w:r w:rsidR="00C56D74">
        <w:t>При этом</w:t>
      </w:r>
      <w:r w:rsidR="000C3EE4">
        <w:t xml:space="preserve"> </w:t>
      </w:r>
      <w:r w:rsidR="00C56D74">
        <w:t>если</w:t>
      </w:r>
      <w:ins w:id="23" w:author="Kirill" w:date="2014-10-07T00:09:00Z">
        <w:r w:rsidR="00350E2C">
          <w:t xml:space="preserve"> данные были каким-либо образом обработаны (например,</w:t>
        </w:r>
      </w:ins>
      <w:r w:rsidR="00C56D74">
        <w:t xml:space="preserve"> словоформы были преобразованы в систему письма, отличную от используемой в оригинальном источнике</w:t>
      </w:r>
      <w:ins w:id="24" w:author="Kirill" w:date="2014-10-07T00:09:00Z">
        <w:r w:rsidR="00350E2C">
          <w:t>)</w:t>
        </w:r>
      </w:ins>
      <w:r w:rsidR="00C56D74">
        <w:t>, следует указать это явным образом</w:t>
      </w:r>
      <w:ins w:id="25" w:author="Kirill" w:date="2014-10-07T00:09:00Z">
        <w:r w:rsidR="00350E2C">
          <w:t xml:space="preserve"> после знака «</w:t>
        </w:r>
      </w:ins>
      <w:ins w:id="26" w:author="Kirill" w:date="2014-10-07T00:10:00Z">
        <w:r w:rsidR="00350E2C" w:rsidRPr="00350E2C">
          <w:t>|</w:t>
        </w:r>
        <w:r w:rsidR="00350E2C">
          <w:t>»</w:t>
        </w:r>
      </w:ins>
      <w:r w:rsidR="006F3BA6">
        <w:t>,</w:t>
      </w:r>
      <w:r w:rsidR="002C2F7B">
        <w:t xml:space="preserve"> </w:t>
      </w:r>
      <w:r w:rsidR="00C56D74">
        <w:t>например</w:t>
      </w:r>
      <w:r w:rsidR="00023BEE">
        <w:t xml:space="preserve">: </w:t>
      </w:r>
      <w:r w:rsidR="005A78A6">
        <w:t>«</w:t>
      </w:r>
      <w:proofErr w:type="spellStart"/>
      <w:r w:rsidR="00C56D74">
        <w:t>Нирви</w:t>
      </w:r>
      <w:proofErr w:type="spellEnd"/>
      <w:r w:rsidR="00C56D74">
        <w:t xml:space="preserve"> </w:t>
      </w:r>
      <w:ins w:id="27" w:author="Kirill" w:date="2014-10-07T00:10:00Z">
        <w:r w:rsidR="00350E2C" w:rsidRPr="00350E2C">
          <w:t xml:space="preserve">| </w:t>
        </w:r>
      </w:ins>
      <w:del w:id="28" w:author="Kirill" w:date="2014-10-07T00:10:00Z">
        <w:r w:rsidR="005A78A6" w:rsidDel="00350E2C">
          <w:delText>(</w:delText>
        </w:r>
      </w:del>
      <w:r w:rsidR="00C56D74">
        <w:t>преобразован в МФА</w:t>
      </w:r>
      <w:del w:id="29" w:author="Kirill" w:date="2014-10-07T00:10:00Z">
        <w:r w:rsidR="00124FB9" w:rsidDel="00350E2C">
          <w:delText>)</w:delText>
        </w:r>
      </w:del>
      <w:r w:rsidR="005A78A6">
        <w:t>»</w:t>
      </w:r>
      <w:r w:rsidR="00C56D74">
        <w:t>.</w:t>
      </w:r>
      <w:r w:rsidR="00544C91">
        <w:t xml:space="preserve"> Не следует путать это с указанием источника самих переводов</w:t>
      </w:r>
      <w:r w:rsidR="002F6599">
        <w:t>:</w:t>
      </w:r>
      <w:r w:rsidR="00544C91">
        <w:t xml:space="preserve"> </w:t>
      </w:r>
      <w:r w:rsidR="002F6599">
        <w:t>в</w:t>
      </w:r>
      <w:r w:rsidR="00544C91">
        <w:t xml:space="preserve"> общем случае, источников словоформ может быть несколько, или вообще ни одного, поэтому источник перевода задаётся непосредственно на этапе загрузки.</w:t>
      </w:r>
    </w:p>
    <w:p w:rsidR="00F51924" w:rsidRPr="00B146FA" w:rsidRDefault="00114AC3" w:rsidP="00DF4146">
      <w:r>
        <w:t>Способ обозначения</w:t>
      </w:r>
      <w:r w:rsidR="000659A8">
        <w:t xml:space="preserve"> языков, диалектов, систем записи и источников </w:t>
      </w:r>
      <w:r w:rsidR="000659A8" w:rsidRPr="000659A8">
        <w:t xml:space="preserve">— </w:t>
      </w:r>
      <w:r>
        <w:t>произвольный</w:t>
      </w:r>
      <w:r w:rsidR="000659A8">
        <w:t>, поскольку при загрузке файла эти параметры выставляются вручную (т.е. они нужны только для человека, который будет загружать файл).</w:t>
      </w:r>
      <w:r w:rsidR="00B146FA">
        <w:t xml:space="preserve"> Все параметры, кроме наименования языка</w:t>
      </w:r>
      <w:r w:rsidR="00B146FA" w:rsidRPr="00094338">
        <w:t xml:space="preserve"> — </w:t>
      </w:r>
      <w:r w:rsidR="00B146FA">
        <w:t>необязательны.</w:t>
      </w:r>
    </w:p>
    <w:p w:rsidR="00CB5D25" w:rsidRDefault="00B101DC" w:rsidP="00DF4146">
      <w:r>
        <w:t>Для каждой лексемы</w:t>
      </w:r>
      <w:r w:rsidR="00CB7350">
        <w:t xml:space="preserve"> переводимого языка</w:t>
      </w:r>
      <w:r>
        <w:t>, указанной в первом столбце, необходимо перечислить словоформы</w:t>
      </w:r>
      <w:r w:rsidR="005E0A15">
        <w:t xml:space="preserve"> и варианты</w:t>
      </w:r>
      <w:r>
        <w:t>, ей соответствующие.</w:t>
      </w:r>
    </w:p>
    <w:p w:rsidR="00C03D45" w:rsidRDefault="00CB5D25" w:rsidP="00CB5D25">
      <w:r w:rsidRPr="00CB5D25">
        <w:t>Формат ввода словоформы:</w:t>
      </w:r>
    </w:p>
    <w:p w:rsidR="00CB5D25" w:rsidRPr="00C03D45" w:rsidRDefault="00CB5D25" w:rsidP="00251D70">
      <w:pPr>
        <w:ind w:left="708"/>
      </w:pPr>
      <w:r w:rsidRPr="00C03D45">
        <w:lastRenderedPageBreak/>
        <w:t>словоформа</w:t>
      </w:r>
      <w:del w:id="30" w:author="Kirill" w:date="2014-09-29T00:29:00Z">
        <w:r w:rsidRPr="00C03D45" w:rsidDel="006C3B9B">
          <w:delText xml:space="preserve"> "комментарий"</w:delText>
        </w:r>
      </w:del>
      <w:r w:rsidRPr="00C03D45">
        <w:t xml:space="preserve"> [параметр]</w:t>
      </w:r>
      <w:ins w:id="31" w:author="Kirill" w:date="2014-09-29T00:29:00Z">
        <w:r w:rsidR="006C3B9B" w:rsidRPr="00C03D45">
          <w:t xml:space="preserve"> "комментарий"</w:t>
        </w:r>
      </w:ins>
    </w:p>
    <w:p w:rsidR="00CB7350" w:rsidRDefault="00CB7350" w:rsidP="00DF4146">
      <w:r w:rsidRPr="00CB5D25">
        <w:t xml:space="preserve">Для </w:t>
      </w:r>
      <w:r w:rsidR="00D53792">
        <w:t xml:space="preserve">словоформы </w:t>
      </w:r>
      <w:r w:rsidRPr="00CB5D25">
        <w:t>можно задать комментарий (любой текст в кавычках) и один или несколько параметров (</w:t>
      </w:r>
      <w:r w:rsidR="00CB5D25">
        <w:t>каждый в отдельной паре квадратных скобок</w:t>
      </w:r>
      <w:r w:rsidR="001F3754">
        <w:t>, порядок следования не важен</w:t>
      </w:r>
      <w:r w:rsidRPr="00CB5D25">
        <w:t>).</w:t>
      </w:r>
      <w:r>
        <w:t xml:space="preserve"> Поддерживается задание следующих параметров:</w:t>
      </w:r>
    </w:p>
    <w:p w:rsidR="000659A8" w:rsidRDefault="00CB7350" w:rsidP="00CB7350">
      <w:pPr>
        <w:pStyle w:val="a8"/>
        <w:numPr>
          <w:ilvl w:val="0"/>
          <w:numId w:val="2"/>
        </w:numPr>
      </w:pPr>
      <w:r>
        <w:t>грамматическую категорию (падеж, число, род и т.д.);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диалект («перекрывает» «основной» диалект, чтобы не добавлять столбцы под каждый диалект)</w:t>
      </w:r>
      <w:r w:rsidR="00314C13">
        <w:t xml:space="preserve"> — означает, что данная словоформа является </w:t>
      </w:r>
      <w:r w:rsidR="00AB6DE5">
        <w:t>усреднённой</w:t>
      </w:r>
      <w:r w:rsidR="00314C13">
        <w:t xml:space="preserve"> для этого диалекта</w:t>
      </w:r>
      <w:r>
        <w:t>;</w:t>
      </w:r>
    </w:p>
    <w:p w:rsidR="00CB7350" w:rsidRDefault="00CB7350" w:rsidP="00CB7350">
      <w:pPr>
        <w:pStyle w:val="a8"/>
        <w:numPr>
          <w:ilvl w:val="0"/>
          <w:numId w:val="2"/>
        </w:numPr>
      </w:pPr>
      <w:r>
        <w:t>указание на конкретного информанта</w:t>
      </w:r>
      <w:r w:rsidR="0054791D" w:rsidRPr="005D693B">
        <w:t xml:space="preserve"> </w:t>
      </w:r>
      <w:r w:rsidR="00BA3D1A">
        <w:t xml:space="preserve">— означает, что данная словоформа является </w:t>
      </w:r>
      <w:proofErr w:type="spellStart"/>
      <w:r w:rsidR="00BA3D1A">
        <w:t>идиолектным</w:t>
      </w:r>
      <w:proofErr w:type="spellEnd"/>
      <w:r w:rsidR="00BA3D1A">
        <w:t xml:space="preserve"> примером произношения</w:t>
      </w:r>
      <w:r>
        <w:t>.</w:t>
      </w:r>
    </w:p>
    <w:p w:rsidR="002F4CBD" w:rsidRPr="00792923" w:rsidRDefault="003E7F34" w:rsidP="002F4CBD">
      <w:r>
        <w:t xml:space="preserve">Аналогично части речи, значения параметров должны быть единообразны внутри одного </w:t>
      </w:r>
      <w:r>
        <w:rPr>
          <w:lang w:val="en-US"/>
        </w:rPr>
        <w:t>CSV</w:t>
      </w:r>
      <w:r w:rsidRPr="003E7F34">
        <w:t>-</w:t>
      </w:r>
      <w:r>
        <w:t xml:space="preserve">файла. </w:t>
      </w:r>
      <w:r w:rsidR="002F4CBD">
        <w:t xml:space="preserve">Например, для обозначения </w:t>
      </w:r>
      <w:proofErr w:type="spellStart"/>
      <w:r w:rsidR="002F4CBD">
        <w:t>нижнелужского</w:t>
      </w:r>
      <w:proofErr w:type="spellEnd"/>
      <w:r w:rsidR="002F4CBD">
        <w:t xml:space="preserve"> диалекта </w:t>
      </w:r>
      <w:r w:rsidR="00304F72">
        <w:t xml:space="preserve">можно использовать </w:t>
      </w:r>
      <w:r w:rsidR="002F4CBD">
        <w:t>«</w:t>
      </w:r>
      <w:proofErr w:type="spellStart"/>
      <w:r w:rsidR="002F4CBD">
        <w:rPr>
          <w:lang w:val="en-US"/>
        </w:rPr>
        <w:t>Ala</w:t>
      </w:r>
      <w:proofErr w:type="spellEnd"/>
      <w:r w:rsidR="002F4CBD" w:rsidRPr="002F4CBD">
        <w:t>-</w:t>
      </w:r>
      <w:r w:rsidR="002F4CBD">
        <w:rPr>
          <w:lang w:val="en-US"/>
        </w:rPr>
        <w:t>L</w:t>
      </w:r>
      <w:r w:rsidR="002F4CBD">
        <w:t>»</w:t>
      </w:r>
      <w:r w:rsidR="00304F72">
        <w:t>.</w:t>
      </w:r>
      <w:ins w:id="32" w:author="Грушецкий Кирилл Игоревич" w:date="2014-10-03T16:40:00Z">
        <w:r w:rsidR="00792923">
          <w:t xml:space="preserve"> Кроме того, если требуется записать несколько параметров одного вида, каждый из них необходимо указывать в отдельной паре квадратных скобок. </w:t>
        </w:r>
      </w:ins>
      <w:ins w:id="33" w:author="Грушецкий Кирилл Игоревич" w:date="2014-10-03T16:41:00Z">
        <w:r w:rsidR="00792923">
          <w:t>Например, диалекты: «</w:t>
        </w:r>
        <w:r w:rsidR="00792923" w:rsidRPr="0073598D">
          <w:t>[</w:t>
        </w:r>
        <w:proofErr w:type="spellStart"/>
        <w:r w:rsidR="00792923">
          <w:rPr>
            <w:lang w:val="en-US"/>
          </w:rPr>
          <w:t>Soi</w:t>
        </w:r>
        <w:proofErr w:type="spellEnd"/>
        <w:r w:rsidR="00792923" w:rsidRPr="0073598D">
          <w:t>] [</w:t>
        </w:r>
        <w:proofErr w:type="spellStart"/>
        <w:r w:rsidR="00792923">
          <w:rPr>
            <w:lang w:val="en-US"/>
          </w:rPr>
          <w:t>Ala</w:t>
        </w:r>
        <w:proofErr w:type="spellEnd"/>
        <w:r w:rsidR="00792923" w:rsidRPr="0073598D">
          <w:t>-</w:t>
        </w:r>
        <w:r w:rsidR="00792923">
          <w:rPr>
            <w:lang w:val="en-US"/>
          </w:rPr>
          <w:t>L</w:t>
        </w:r>
        <w:r w:rsidR="00792923" w:rsidRPr="0073598D">
          <w:t>]</w:t>
        </w:r>
        <w:r w:rsidR="00792923">
          <w:t>».</w:t>
        </w:r>
      </w:ins>
    </w:p>
    <w:p w:rsidR="002E633E" w:rsidRDefault="002E633E" w:rsidP="002F4CBD">
      <w:r>
        <w:t>В комментарии к словоформе может быть приведены, например, обстоятельства произношения (для примеров от информантов).</w:t>
      </w:r>
      <w:ins w:id="34" w:author="Kirill" w:date="2014-09-29T00:30:00Z">
        <w:r w:rsidR="00CC2986">
          <w:t xml:space="preserve"> Комментарий должен идти после всех параметров словоформы</w:t>
        </w:r>
        <w:r w:rsidR="00D079F7">
          <w:t>.</w:t>
        </w:r>
      </w:ins>
    </w:p>
    <w:p w:rsidR="00D53792" w:rsidRDefault="00D53792" w:rsidP="002F4CBD">
      <w:r w:rsidRPr="00CB5D25">
        <w:t>Если для лексемы вводится сразу несколько словоформ и</w:t>
      </w:r>
      <w:r>
        <w:t>ли</w:t>
      </w:r>
      <w:r w:rsidRPr="00CB5D25">
        <w:t xml:space="preserve"> вариантов, их необходимо разделить символом «|».</w:t>
      </w:r>
    </w:p>
    <w:p w:rsidR="00C03D45" w:rsidRDefault="001F3754" w:rsidP="002F4CBD">
      <w:r>
        <w:t>Таким образом, с полным набором параметров это может выглядеть так:</w:t>
      </w:r>
    </w:p>
    <w:p w:rsidR="001F3754" w:rsidRPr="00C03D45" w:rsidRDefault="006357FD" w:rsidP="00251D70">
      <w:pPr>
        <w:ind w:left="708"/>
      </w:pPr>
      <w:r w:rsidRPr="00C03D45">
        <w:t>словоформа</w:t>
      </w:r>
      <w:proofErr w:type="gramStart"/>
      <w:r w:rsidR="001F3754" w:rsidRPr="00C03D45">
        <w:t>1</w:t>
      </w:r>
      <w:proofErr w:type="gramEnd"/>
      <w:del w:id="35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36" w:author="Kirill" w:date="2014-09-29T00:29:00Z">
        <w:r w:rsidR="006C3B9B" w:rsidRPr="00C03D45">
          <w:t xml:space="preserve"> "комментарий" </w:t>
        </w:r>
      </w:ins>
      <w:r w:rsidR="001F3754" w:rsidRPr="00C03D45">
        <w:t xml:space="preserve"> | словоформа</w:t>
      </w:r>
      <w:r w:rsidR="001F3754" w:rsidRPr="00C03D45">
        <w:rPr>
          <w:lang w:val="en-US"/>
        </w:rPr>
        <w:t>N</w:t>
      </w:r>
      <w:del w:id="37" w:author="Kirill" w:date="2014-09-29T00:29:00Z">
        <w:r w:rsidR="001F3754" w:rsidRPr="00C03D45" w:rsidDel="006C3B9B">
          <w:delText xml:space="preserve"> "комментарий"</w:delText>
        </w:r>
      </w:del>
      <w:r w:rsidR="001F3754" w:rsidRPr="00C03D45">
        <w:t xml:space="preserve"> [</w:t>
      </w:r>
      <w:proofErr w:type="spellStart"/>
      <w:r w:rsidR="001F3754" w:rsidRPr="00C03D45">
        <w:t>грамматическая_категория</w:t>
      </w:r>
      <w:proofErr w:type="spellEnd"/>
      <w:r w:rsidR="001F3754" w:rsidRPr="00C03D45">
        <w:t>] [диалект] [информант]</w:t>
      </w:r>
      <w:ins w:id="38" w:author="Kirill" w:date="2014-09-29T00:29:00Z">
        <w:r w:rsidR="006C3B9B" w:rsidRPr="00C03D45">
          <w:t xml:space="preserve"> "комментарий"</w:t>
        </w:r>
      </w:ins>
    </w:p>
    <w:p w:rsidR="00AF742B" w:rsidRDefault="00AF742B" w:rsidP="00AF742B">
      <w:pPr>
        <w:pStyle w:val="1"/>
      </w:pPr>
      <w:r>
        <w:t>Слов</w:t>
      </w:r>
      <w:r w:rsidR="00C74157">
        <w:t xml:space="preserve">а </w:t>
      </w:r>
      <w:r>
        <w:t>целев</w:t>
      </w:r>
      <w:r w:rsidR="00C74157">
        <w:t>ых</w:t>
      </w:r>
      <w:r>
        <w:t xml:space="preserve"> язык</w:t>
      </w:r>
      <w:r w:rsidR="00C74157">
        <w:t>ов</w:t>
      </w:r>
      <w:r w:rsidR="00D201F0">
        <w:t xml:space="preserve"> (переводы)</w:t>
      </w:r>
    </w:p>
    <w:p w:rsidR="00924CF5" w:rsidRDefault="004243E3" w:rsidP="004243E3">
      <w:r>
        <w:t>В оставшихся столбцах перечисляются переводы лексем переводимого языка.</w:t>
      </w:r>
      <w:r w:rsidR="00924CF5">
        <w:t xml:space="preserve"> В заголовке столбца указываются параметры «по умолчанию» для переводов, вносимых в столбец.</w:t>
      </w:r>
    </w:p>
    <w:p w:rsidR="00251D70" w:rsidRDefault="00041334" w:rsidP="00041334">
      <w:r>
        <w:t>Формат заголовка столбцов:</w:t>
      </w:r>
    </w:p>
    <w:p w:rsidR="00041334" w:rsidRPr="00350E2C" w:rsidRDefault="00041334" w:rsidP="00251D70">
      <w:pPr>
        <w:ind w:left="708"/>
      </w:pPr>
      <w:r w:rsidRPr="00251D70">
        <w:t>язык (диалект) [система записи</w:t>
      </w:r>
      <w:ins w:id="39" w:author="Kirill" w:date="2014-10-07T00:08:00Z">
        <w:r w:rsidR="005133DC" w:rsidRPr="00350E2C">
          <w:t>]</w:t>
        </w:r>
      </w:ins>
      <w:r w:rsidRPr="00251D70">
        <w:t xml:space="preserve"> @ источник данных</w:t>
      </w:r>
      <w:ins w:id="40" w:author="Kirill" w:date="2014-10-07T00:08:00Z">
        <w:r w:rsidR="005133DC" w:rsidRPr="00350E2C">
          <w:t xml:space="preserve"> | </w:t>
        </w:r>
        <w:r w:rsidR="005133DC">
          <w:t>обработка</w:t>
        </w:r>
      </w:ins>
      <w:del w:id="41" w:author="Kirill" w:date="2014-10-07T00:08:00Z">
        <w:r w:rsidRPr="00251D70" w:rsidDel="005133DC">
          <w:delText>]</w:delText>
        </w:r>
      </w:del>
    </w:p>
    <w:p w:rsidR="00BF66EB" w:rsidRPr="00513C73" w:rsidRDefault="00BF66EB" w:rsidP="00BF66EB">
      <w:r>
        <w:t>Указанны</w:t>
      </w:r>
      <w:r w:rsidR="00EE383A">
        <w:t>й</w:t>
      </w:r>
      <w:r>
        <w:t xml:space="preserve"> </w:t>
      </w:r>
      <w:r w:rsidRPr="003A14B6">
        <w:t>язык</w:t>
      </w:r>
      <w:r w:rsidR="00F23945">
        <w:t xml:space="preserve"> и диалект</w:t>
      </w:r>
      <w:r>
        <w:t xml:space="preserve"> </w:t>
      </w:r>
      <w:r w:rsidR="00EE383A">
        <w:t xml:space="preserve">автоматически проставляется для </w:t>
      </w:r>
      <w:r w:rsidR="00A324BC">
        <w:t>лексем и словоформ соответственно</w:t>
      </w:r>
      <w:r w:rsidR="00F23945">
        <w:t xml:space="preserve">, создаваемых </w:t>
      </w:r>
      <w:r w:rsidR="000017D0">
        <w:t>на основании</w:t>
      </w:r>
      <w:r w:rsidR="00F23945">
        <w:t xml:space="preserve"> слов в столбце</w:t>
      </w:r>
      <w:r>
        <w:t>.</w:t>
      </w:r>
    </w:p>
    <w:p w:rsidR="00BF66EB" w:rsidRDefault="005974D8" w:rsidP="004243E3">
      <w:r>
        <w:t>С</w:t>
      </w:r>
      <w:r w:rsidR="00C94F55">
        <w:t>истем</w:t>
      </w:r>
      <w:r>
        <w:t>а</w:t>
      </w:r>
      <w:r w:rsidR="00C94F55">
        <w:t xml:space="preserve"> записи и источник данных</w:t>
      </w:r>
      <w:r>
        <w:t xml:space="preserve"> имеют такой же смысл, что и для словоформ переводимого язык</w:t>
      </w:r>
      <w:r w:rsidR="0054414F">
        <w:t>а,</w:t>
      </w:r>
      <w:r>
        <w:t xml:space="preserve"> и</w:t>
      </w:r>
      <w:r w:rsidR="00C94F55">
        <w:t xml:space="preserve"> также не могут быть переопределены.</w:t>
      </w:r>
      <w:r w:rsidR="00A82F78">
        <w:t xml:space="preserve"> В общем случае, указание источника для слов-переводов не имеет смысла, поскольку</w:t>
      </w:r>
      <w:r w:rsidR="00A24675">
        <w:t xml:space="preserve"> обычно сами слова соответствуют </w:t>
      </w:r>
      <w:r w:rsidR="00A82F78">
        <w:t xml:space="preserve">литературной норме </w:t>
      </w:r>
      <w:r w:rsidR="00A24675">
        <w:t xml:space="preserve">целевого </w:t>
      </w:r>
      <w:r w:rsidR="00A82F78">
        <w:t>языка</w:t>
      </w:r>
      <w:r w:rsidR="00A24675">
        <w:t>.</w:t>
      </w:r>
    </w:p>
    <w:p w:rsidR="006A77EB" w:rsidRPr="00B146FA" w:rsidRDefault="006A77EB" w:rsidP="006A77EB">
      <w:r>
        <w:t xml:space="preserve">Способ обозначения языков, диалектов, систем записи и источников </w:t>
      </w:r>
      <w:r w:rsidRPr="000659A8">
        <w:t xml:space="preserve">— </w:t>
      </w:r>
      <w:r>
        <w:t>произвольный. Все параметры, кроме наименования языка</w:t>
      </w:r>
      <w:r w:rsidRPr="00094338">
        <w:t xml:space="preserve"> — </w:t>
      </w:r>
      <w:r>
        <w:t>необязательны.</w:t>
      </w:r>
    </w:p>
    <w:p w:rsidR="00856DAA" w:rsidRDefault="00856DAA" w:rsidP="00856DAA">
      <w:r>
        <w:t>Для каждой лексемы переводимого языка, указанной в первом столбце, необходимо перечислить переводы, ей соответствующие.</w:t>
      </w:r>
      <w:r w:rsidRPr="00856DAA">
        <w:t xml:space="preserve"> </w:t>
      </w:r>
      <w:r w:rsidR="00541C28">
        <w:t>Близкие по смыслу п</w:t>
      </w:r>
      <w:r>
        <w:t xml:space="preserve">ереводы могут быть объединены в </w:t>
      </w:r>
      <w:r w:rsidR="006E5D6C">
        <w:lastRenderedPageBreak/>
        <w:t xml:space="preserve">семантические </w:t>
      </w:r>
      <w:r>
        <w:t>группы</w:t>
      </w:r>
      <w:r w:rsidR="003943A0">
        <w:t>.</w:t>
      </w:r>
      <w:r>
        <w:t xml:space="preserve"> </w:t>
      </w:r>
      <w:r w:rsidR="003943A0">
        <w:t>П</w:t>
      </w:r>
      <w:r>
        <w:t xml:space="preserve">ри этом </w:t>
      </w:r>
      <w:r w:rsidR="003943A0">
        <w:t>каждая</w:t>
      </w:r>
      <w:r>
        <w:t xml:space="preserve"> группа </w:t>
      </w:r>
      <w:r w:rsidR="003943A0">
        <w:t xml:space="preserve">или каждый отдельный перевод </w:t>
      </w:r>
      <w:r>
        <w:t>располага</w:t>
      </w:r>
      <w:r w:rsidR="003943A0">
        <w:t>ю</w:t>
      </w:r>
      <w:r>
        <w:t>тся на новой строке (во всех последующих строках параметры лексемы и словоформы переводимого языка не вводятся)</w:t>
      </w:r>
      <w:r w:rsidR="003943A0">
        <w:t>.</w:t>
      </w:r>
    </w:p>
    <w:p w:rsidR="00251D70" w:rsidRDefault="00856DAA" w:rsidP="00856DAA">
      <w:r w:rsidRPr="00CB5D25">
        <w:t xml:space="preserve">Формат ввода </w:t>
      </w:r>
      <w:r w:rsidR="00000665">
        <w:t>отдельного перевода</w:t>
      </w:r>
      <w:r w:rsidRPr="00CB5D25">
        <w:t>:</w:t>
      </w:r>
    </w:p>
    <w:p w:rsidR="00000665" w:rsidRPr="00251D70" w:rsidRDefault="00A649AF" w:rsidP="00251D70">
      <w:pPr>
        <w:ind w:left="708"/>
      </w:pPr>
      <w:ins w:id="42" w:author="Kirill" w:date="2014-10-01T22:07:00Z">
        <w:r w:rsidRPr="0007002E">
          <w:t>[параметры лексемы]</w:t>
        </w:r>
        <w:r>
          <w:t xml:space="preserve"> </w:t>
        </w:r>
      </w:ins>
      <w:r w:rsidR="00000665" w:rsidRPr="00251D70">
        <w:t>перевод [диалект] "</w:t>
      </w:r>
      <w:proofErr w:type="spellStart"/>
      <w:r w:rsidR="00000665" w:rsidRPr="00251D70">
        <w:t>комментарий_перевода</w:t>
      </w:r>
      <w:proofErr w:type="spellEnd"/>
      <w:r w:rsidR="00000665" w:rsidRPr="00251D70">
        <w:t>"</w:t>
      </w:r>
    </w:p>
    <w:p w:rsidR="000C3EC8" w:rsidRDefault="000C3EC8" w:rsidP="006E3B2A">
      <w:pPr>
        <w:rPr>
          <w:ins w:id="43" w:author="Kirill" w:date="2014-10-01T22:10:00Z"/>
        </w:rPr>
      </w:pPr>
      <w:ins w:id="44" w:author="Kirill" w:date="2014-10-01T22:08:00Z">
        <w:r>
          <w:t xml:space="preserve">Поскольку из каждой такой строчки извлекается сразу лексема, словоформа и перевод (как связь), </w:t>
        </w:r>
      </w:ins>
      <w:ins w:id="45" w:author="Kirill" w:date="2014-10-01T22:09:00Z">
        <w:r>
          <w:t xml:space="preserve">дополнительная информация может присутствовать как для лексемы, так и для перевода. Дополнительная информация для лексемы записывается в квадратных скобках перед словом, а дополнительная информация для перевода </w:t>
        </w:r>
      </w:ins>
      <w:ins w:id="46" w:author="Kirill" w:date="2014-10-01T22:10:00Z">
        <w:r w:rsidRPr="002F44A0">
          <w:t xml:space="preserve">— </w:t>
        </w:r>
        <w:r>
          <w:t>после слова.</w:t>
        </w:r>
      </w:ins>
    </w:p>
    <w:p w:rsidR="000C3EC8" w:rsidRDefault="000C3EC8" w:rsidP="006E3B2A">
      <w:pPr>
        <w:rPr>
          <w:ins w:id="47" w:author="Kirill" w:date="2014-10-01T22:11:00Z"/>
        </w:rPr>
      </w:pPr>
      <w:ins w:id="48" w:author="Kirill" w:date="2014-10-01T22:10:00Z">
        <w:r>
          <w:t>Для создаваемой лексемы-перевода можно задать параметры лексемы (те же, что и для переводимой лексемы).</w:t>
        </w:r>
      </w:ins>
    </w:p>
    <w:p w:rsidR="002F44A0" w:rsidRDefault="002F44A0" w:rsidP="006E3B2A">
      <w:pPr>
        <w:rPr>
          <w:ins w:id="49" w:author="Kirill" w:date="2014-10-01T22:12:00Z"/>
        </w:rPr>
      </w:pPr>
      <w:ins w:id="50" w:author="Kirill" w:date="2014-10-01T22:11:00Z">
        <w:r>
          <w:t xml:space="preserve">Например, для ижорского слова </w:t>
        </w:r>
      </w:ins>
      <w:ins w:id="51" w:author="Kirill" w:date="2014-10-01T22:12:00Z">
        <w:r>
          <w:t>«</w:t>
        </w:r>
        <w:r>
          <w:rPr>
            <w:lang w:val="en-US"/>
          </w:rPr>
          <w:t>o</w:t>
        </w:r>
        <w:r w:rsidRPr="002F44A0">
          <w:t>č</w:t>
        </w:r>
        <w:proofErr w:type="spellStart"/>
        <w:r>
          <w:rPr>
            <w:lang w:val="en-US"/>
          </w:rPr>
          <w:t>kad</w:t>
        </w:r>
        <w:proofErr w:type="spellEnd"/>
        <w:r>
          <w:t>» в качестве перевода будет использовано русское слово «очки». Оно употребляется только во множественном числе, поэтому можно записать:</w:t>
        </w:r>
      </w:ins>
    </w:p>
    <w:p w:rsidR="002F44A0" w:rsidRPr="002F44A0" w:rsidRDefault="002F44A0" w:rsidP="002F44A0">
      <w:pPr>
        <w:ind w:left="708"/>
        <w:rPr>
          <w:ins w:id="52" w:author="Kirill" w:date="2014-10-01T22:07:00Z"/>
        </w:rPr>
      </w:pPr>
      <w:ins w:id="53" w:author="Kirill" w:date="2014-10-01T22:13:00Z">
        <w:r w:rsidRPr="002F44A0">
          <w:t>[</w:t>
        </w:r>
        <w:proofErr w:type="spellStart"/>
        <w:r>
          <w:rPr>
            <w:lang w:val="en-US"/>
          </w:rPr>
          <w:t>pl</w:t>
        </w:r>
        <w:proofErr w:type="spellEnd"/>
        <w:r w:rsidRPr="002F44A0">
          <w:t xml:space="preserve">] </w:t>
        </w:r>
        <w:r>
          <w:t>очки</w:t>
        </w:r>
      </w:ins>
    </w:p>
    <w:p w:rsidR="006E3B2A" w:rsidRPr="000C3EC8" w:rsidRDefault="006E3B2A" w:rsidP="006E3B2A">
      <w:r w:rsidRPr="00CB5D25">
        <w:t xml:space="preserve">Для </w:t>
      </w:r>
      <w:r>
        <w:t xml:space="preserve">каждого перевода </w:t>
      </w:r>
      <w:r w:rsidRPr="00CB5D25">
        <w:t xml:space="preserve">можно задать комментарий (любой текст в кавычках) и </w:t>
      </w:r>
      <w:r w:rsidR="00723D4B">
        <w:t xml:space="preserve">диалект </w:t>
      </w:r>
      <w:r w:rsidRPr="00CB5D25">
        <w:t>(</w:t>
      </w:r>
      <w:r w:rsidR="00723D4B">
        <w:t>в квадратных скобках</w:t>
      </w:r>
      <w:r w:rsidRPr="00CB5D25">
        <w:t>).</w:t>
      </w:r>
    </w:p>
    <w:p w:rsidR="00251D70" w:rsidRDefault="00A324BC" w:rsidP="00A324BC">
      <w:r>
        <w:t>Диалект, в случае с переводами, имеет смысл, отличный от случая со словоформами.</w:t>
      </w:r>
      <w:r w:rsidRPr="005D693B">
        <w:t xml:space="preserve"> </w:t>
      </w:r>
      <w:r>
        <w:t>Для перевода наличие диалекта показывает, что этот перевод характерен только для определённого диалекта целевого языка. Пример</w:t>
      </w:r>
      <w:r w:rsidRPr="00BC65B4">
        <w:t xml:space="preserve"> для</w:t>
      </w:r>
      <w:r>
        <w:t xml:space="preserve"> слова</w:t>
      </w:r>
      <w:r w:rsidRPr="00BC65B4">
        <w:t xml:space="preserve"> «счёт» (из головы):</w:t>
      </w:r>
    </w:p>
    <w:p w:rsidR="00A324BC" w:rsidRDefault="00A324BC" w:rsidP="00251D70">
      <w:pPr>
        <w:ind w:left="708"/>
      </w:pPr>
      <w:proofErr w:type="spellStart"/>
      <w:r w:rsidRPr="00251D70">
        <w:t>bill</w:t>
      </w:r>
      <w:proofErr w:type="spellEnd"/>
      <w:r w:rsidRPr="00251D70">
        <w:t xml:space="preserve"> [брит.] | </w:t>
      </w:r>
      <w:proofErr w:type="spellStart"/>
      <w:r w:rsidRPr="00251D70">
        <w:t>check</w:t>
      </w:r>
      <w:proofErr w:type="spellEnd"/>
      <w:r w:rsidRPr="00251D70">
        <w:t xml:space="preserve"> [амер.]</w:t>
      </w:r>
    </w:p>
    <w:p w:rsidR="00251D70" w:rsidRDefault="002F1CFE" w:rsidP="00B37EAE">
      <w:r>
        <w:t>Комментарий даётся для ограничения перевода.</w:t>
      </w:r>
      <w:r w:rsidR="00B37EAE" w:rsidRPr="00B37EAE">
        <w:t xml:space="preserve"> </w:t>
      </w:r>
      <w:r w:rsidR="00B37EAE">
        <w:t>Пример для слова «</w:t>
      </w:r>
      <w:r w:rsidR="00B37EAE">
        <w:rPr>
          <w:lang w:val="en-US"/>
        </w:rPr>
        <w:t>bill</w:t>
      </w:r>
      <w:r w:rsidR="00B37EAE">
        <w:t xml:space="preserve">» (перевод №4 в </w:t>
      </w:r>
      <w:hyperlink r:id="rId8" w:history="1">
        <w:r w:rsidR="00B37EAE" w:rsidRPr="004C5DCA">
          <w:rPr>
            <w:rStyle w:val="a9"/>
          </w:rPr>
          <w:t>http://slovari.yandex.ru/bill/en/</w:t>
        </w:r>
      </w:hyperlink>
      <w:r w:rsidR="00B37EAE">
        <w:t>):</w:t>
      </w:r>
    </w:p>
    <w:p w:rsidR="00B37EAE" w:rsidRPr="006F0BB4" w:rsidRDefault="00B37EAE" w:rsidP="00251D70">
      <w:pPr>
        <w:ind w:left="708"/>
      </w:pPr>
      <w:r w:rsidRPr="00251D70">
        <w:t>программа "(концерта, мероприятия, спектакля)"</w:t>
      </w:r>
      <w:r>
        <w:t>.</w:t>
      </w:r>
    </w:p>
    <w:p w:rsidR="00FD6789" w:rsidRDefault="00FD6789" w:rsidP="00FD6789">
      <w:r>
        <w:t>Внутри группы переводы</w:t>
      </w:r>
      <w:r w:rsidRPr="00CB5D25">
        <w:t xml:space="preserve"> необходимо разделить символом «|».</w:t>
      </w:r>
      <w:r>
        <w:t xml:space="preserve"> Описание группы </w:t>
      </w:r>
      <w:r w:rsidR="00BD7880">
        <w:t xml:space="preserve">может </w:t>
      </w:r>
      <w:r>
        <w:t>предварят</w:t>
      </w:r>
      <w:r w:rsidR="00BD7880">
        <w:t>ь</w:t>
      </w:r>
      <w:r>
        <w:t>ся</w:t>
      </w:r>
      <w:r w:rsidR="00BD7880">
        <w:t xml:space="preserve"> комментарием </w:t>
      </w:r>
      <w:r w:rsidR="00BD7880" w:rsidRPr="00CB5D25">
        <w:t xml:space="preserve">(любой текст в кавычках) </w:t>
      </w:r>
      <w:r w:rsidR="00BD7880">
        <w:t>и</w:t>
      </w:r>
      <w:r>
        <w:t xml:space="preserve"> параметрами, уточняющими применимость</w:t>
      </w:r>
      <w:r w:rsidR="00F31989">
        <w:t xml:space="preserve"> </w:t>
      </w:r>
      <w:r w:rsidR="00F31989" w:rsidRPr="00CB5D25">
        <w:t>(</w:t>
      </w:r>
      <w:r w:rsidR="00F31989">
        <w:t>каждый в отдельной паре квадратных скобок, порядок следования не важен</w:t>
      </w:r>
      <w:r w:rsidR="00F31989" w:rsidRPr="00CB5D25">
        <w:t>)</w:t>
      </w:r>
      <w:r>
        <w:t>.</w:t>
      </w:r>
      <w:r w:rsidRPr="004C569F">
        <w:t xml:space="preserve"> </w:t>
      </w:r>
      <w:r>
        <w:t>Поддерживается задание следующих параметров: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тема</w:t>
      </w:r>
      <w:r w:rsidR="009C0F91">
        <w:t xml:space="preserve"> — показывает стиль, отраслевую применимость и др.</w:t>
      </w:r>
      <w:r>
        <w:t>;</w:t>
      </w:r>
    </w:p>
    <w:p w:rsidR="00FD6789" w:rsidRDefault="00FD6789" w:rsidP="00FD6789">
      <w:pPr>
        <w:pStyle w:val="a8"/>
        <w:numPr>
          <w:ilvl w:val="0"/>
          <w:numId w:val="2"/>
        </w:numPr>
      </w:pPr>
      <w:r>
        <w:t>диалект</w:t>
      </w:r>
      <w:r w:rsidR="009C0F91">
        <w:t xml:space="preserve"> — указывает, что семантика характерна только для определённого диалекта переводимого языка</w:t>
      </w:r>
      <w:r w:rsidR="00F31989">
        <w:t>.</w:t>
      </w:r>
    </w:p>
    <w:p w:rsidR="00251D70" w:rsidRDefault="00833664" w:rsidP="00833664">
      <w:r>
        <w:t>Таким образом, группа с полным набором параметров это может выглядеть так</w:t>
      </w:r>
      <w:r w:rsidRPr="00CB5D25">
        <w:t>:</w:t>
      </w:r>
    </w:p>
    <w:p w:rsidR="00833664" w:rsidRPr="00251D70" w:rsidRDefault="00833664" w:rsidP="00251D70">
      <w:pPr>
        <w:ind w:left="708"/>
      </w:pPr>
      <w:r w:rsidRPr="00251D70">
        <w:t>[тема] [диалект] "</w:t>
      </w:r>
      <w:proofErr w:type="spellStart"/>
      <w:r w:rsidRPr="00251D70">
        <w:t>комментарий_группы</w:t>
      </w:r>
      <w:proofErr w:type="spellEnd"/>
      <w:r w:rsidRPr="00251D70">
        <w:t>"</w:t>
      </w:r>
      <w:del w:id="54" w:author="Kirill" w:date="2014-09-29T00:05:00Z">
        <w:r w:rsidRPr="00251D70" w:rsidDel="00CE61F0">
          <w:delText>:</w:delText>
        </w:r>
      </w:del>
      <w:ins w:id="55" w:author="Kirill" w:date="2014-09-29T00:05:00Z">
        <w:r w:rsidR="00CE61F0" w:rsidRPr="00CD1AED">
          <w:t xml:space="preserve"> @</w:t>
        </w:r>
      </w:ins>
      <w:r w:rsidRPr="00251D70">
        <w:t xml:space="preserve"> перевод</w:t>
      </w:r>
      <w:proofErr w:type="gramStart"/>
      <w:r w:rsidRPr="00251D70">
        <w:t>1</w:t>
      </w:r>
      <w:proofErr w:type="gram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 xml:space="preserve">" | </w:t>
      </w:r>
      <w:proofErr w:type="spellStart"/>
      <w:r w:rsidRPr="00251D70">
        <w:t>переводN</w:t>
      </w:r>
      <w:proofErr w:type="spellEnd"/>
      <w:r w:rsidRPr="00251D70">
        <w:t xml:space="preserve"> [диалект] "</w:t>
      </w:r>
      <w:proofErr w:type="spellStart"/>
      <w:r w:rsidRPr="00251D70">
        <w:t>комментарий_перевода</w:t>
      </w:r>
      <w:proofErr w:type="spellEnd"/>
      <w:r w:rsidRPr="00251D70">
        <w:t>"</w:t>
      </w:r>
    </w:p>
    <w:p w:rsidR="00251D70" w:rsidRDefault="00B9023D" w:rsidP="00B9023D">
      <w:r w:rsidRPr="009B21DF">
        <w:t>Пример</w:t>
      </w:r>
      <w:r w:rsidRPr="00BB4450">
        <w:t xml:space="preserve"> для слова «</w:t>
      </w:r>
      <w:r w:rsidRPr="00BB4450">
        <w:rPr>
          <w:lang w:val="en-US"/>
        </w:rPr>
        <w:t>order</w:t>
      </w:r>
      <w:r w:rsidRPr="00BB4450">
        <w:t xml:space="preserve">» (перевод </w:t>
      </w:r>
      <w:r w:rsidR="00F22A3B">
        <w:t xml:space="preserve">сущ. </w:t>
      </w:r>
      <w:r w:rsidRPr="00BB4450">
        <w:t xml:space="preserve">№7 в </w:t>
      </w:r>
      <w:hyperlink r:id="rId9" w:history="1">
        <w:r w:rsidRPr="00BB4450">
          <w:rPr>
            <w:rStyle w:val="a9"/>
            <w:lang w:val="en-US"/>
          </w:rPr>
          <w:t>http</w:t>
        </w:r>
        <w:r w:rsidRPr="00BB4450">
          <w:rPr>
            <w:rStyle w:val="a9"/>
          </w:rPr>
          <w:t>://</w:t>
        </w:r>
        <w:proofErr w:type="spellStart"/>
        <w:r w:rsidRPr="00BB4450">
          <w:rPr>
            <w:rStyle w:val="a9"/>
            <w:lang w:val="en-US"/>
          </w:rPr>
          <w:t>slovari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yandex</w:t>
        </w:r>
        <w:proofErr w:type="spellEnd"/>
        <w:r w:rsidRPr="00BB4450">
          <w:rPr>
            <w:rStyle w:val="a9"/>
          </w:rPr>
          <w:t>.</w:t>
        </w:r>
        <w:proofErr w:type="spellStart"/>
        <w:r w:rsidRPr="00BB4450">
          <w:rPr>
            <w:rStyle w:val="a9"/>
            <w:lang w:val="en-US"/>
          </w:rPr>
          <w:t>ru</w:t>
        </w:r>
        <w:proofErr w:type="spellEnd"/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order</w:t>
        </w:r>
        <w:r w:rsidRPr="00BB4450">
          <w:rPr>
            <w:rStyle w:val="a9"/>
          </w:rPr>
          <w:t>/</w:t>
        </w:r>
        <w:r w:rsidRPr="00BB4450">
          <w:rPr>
            <w:rStyle w:val="a9"/>
            <w:lang w:val="en-US"/>
          </w:rPr>
          <w:t>en</w:t>
        </w:r>
        <w:r w:rsidRPr="00BB4450">
          <w:rPr>
            <w:rStyle w:val="a9"/>
          </w:rPr>
          <w:t>/</w:t>
        </w:r>
      </w:hyperlink>
      <w:r w:rsidRPr="00BB4450">
        <w:t>):</w:t>
      </w:r>
    </w:p>
    <w:p w:rsidR="00251D70" w:rsidRDefault="00B9023D" w:rsidP="00251D70">
      <w:pPr>
        <w:ind w:left="708"/>
      </w:pPr>
      <w:r w:rsidRPr="00251D70">
        <w:t>[амер.]</w:t>
      </w:r>
      <w:del w:id="56" w:author="Kirill" w:date="2014-09-29T00:05:00Z">
        <w:r w:rsidRPr="00251D70" w:rsidDel="00CE61F0">
          <w:delText>:</w:delText>
        </w:r>
      </w:del>
      <w:ins w:id="57" w:author="Kirill" w:date="2014-09-29T00:05:00Z">
        <w:r w:rsidR="00CE61F0" w:rsidRPr="00CD1AED">
          <w:t xml:space="preserve"> @</w:t>
        </w:r>
      </w:ins>
      <w:r w:rsidRPr="00251D70">
        <w:t xml:space="preserve"> порция | заказ "(в ресторане)"</w:t>
      </w:r>
    </w:p>
    <w:p w:rsidR="00B9023D" w:rsidRDefault="00B9023D" w:rsidP="00B9023D">
      <w:r>
        <w:lastRenderedPageBreak/>
        <w:t>В этом случае «</w:t>
      </w:r>
      <w:r w:rsidRPr="002F1CFE">
        <w:t>[</w:t>
      </w:r>
      <w:r>
        <w:t>амер</w:t>
      </w:r>
      <w:r w:rsidRPr="002F1CFE">
        <w:t>.]</w:t>
      </w:r>
      <w:r>
        <w:t>» — это указание диалекта</w:t>
      </w:r>
      <w:r w:rsidR="00230509">
        <w:t xml:space="preserve"> переводимого языка</w:t>
      </w:r>
      <w:r>
        <w:t>, а «</w:t>
      </w:r>
      <w:r w:rsidRPr="002F1CFE">
        <w:t>”</w:t>
      </w:r>
      <w:r>
        <w:t>(в ресторане)</w:t>
      </w:r>
      <w:r w:rsidRPr="002F1CFE">
        <w:t>”</w:t>
      </w:r>
      <w:r>
        <w:t>» — это комментарий к переводу. Слова «порция» и «заказ» (с учётом комментария!) объединены в семантическую группу.</w:t>
      </w:r>
    </w:p>
    <w:p w:rsidR="00251D70" w:rsidRDefault="00B2354E" w:rsidP="00B2354E">
      <w:r w:rsidRPr="00B2354E">
        <w:t>Пример для слова «</w:t>
      </w:r>
      <w:r w:rsidRPr="00B2354E">
        <w:rPr>
          <w:lang w:val="en-US"/>
        </w:rPr>
        <w:t>order</w:t>
      </w:r>
      <w:r w:rsidRPr="00B2354E">
        <w:t>» (перевод</w:t>
      </w:r>
      <w:r w:rsidR="00F22A3B">
        <w:t xml:space="preserve"> сущ.</w:t>
      </w:r>
      <w:r w:rsidRPr="00B2354E">
        <w:t xml:space="preserve"> №</w:t>
      </w:r>
      <w:del w:id="58" w:author="Kirill" w:date="2014-09-28T20:51:00Z">
        <w:r w:rsidRPr="00B2354E" w:rsidDel="007D699D">
          <w:delText xml:space="preserve">11 </w:delText>
        </w:r>
      </w:del>
      <w:ins w:id="59" w:author="Kirill" w:date="2014-09-28T20:51:00Z">
        <w:r w:rsidR="007D699D" w:rsidRPr="00CD1AED">
          <w:t>9</w:t>
        </w:r>
        <w:r w:rsidR="007D699D" w:rsidRPr="00B2354E">
          <w:t xml:space="preserve"> </w:t>
        </w:r>
      </w:ins>
      <w:r w:rsidRPr="00B2354E">
        <w:t xml:space="preserve">в </w:t>
      </w:r>
      <w:hyperlink r:id="rId10" w:history="1">
        <w:r w:rsidRPr="00B2354E">
          <w:rPr>
            <w:rStyle w:val="a9"/>
            <w:lang w:val="en-US"/>
          </w:rPr>
          <w:t>http</w:t>
        </w:r>
        <w:r w:rsidRPr="00B2354E">
          <w:rPr>
            <w:rStyle w:val="a9"/>
          </w:rPr>
          <w:t>://</w:t>
        </w:r>
        <w:proofErr w:type="spellStart"/>
        <w:r w:rsidRPr="00B2354E">
          <w:rPr>
            <w:rStyle w:val="a9"/>
            <w:lang w:val="en-US"/>
          </w:rPr>
          <w:t>slovari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yandex</w:t>
        </w:r>
        <w:proofErr w:type="spellEnd"/>
        <w:r w:rsidRPr="00B2354E">
          <w:rPr>
            <w:rStyle w:val="a9"/>
          </w:rPr>
          <w:t>.</w:t>
        </w:r>
        <w:proofErr w:type="spellStart"/>
        <w:r w:rsidRPr="00B2354E">
          <w:rPr>
            <w:rStyle w:val="a9"/>
            <w:lang w:val="en-US"/>
          </w:rPr>
          <w:t>ru</w:t>
        </w:r>
        <w:proofErr w:type="spellEnd"/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order</w:t>
        </w:r>
        <w:r w:rsidRPr="00B2354E">
          <w:rPr>
            <w:rStyle w:val="a9"/>
          </w:rPr>
          <w:t>/</w:t>
        </w:r>
        <w:r w:rsidRPr="00B2354E">
          <w:rPr>
            <w:rStyle w:val="a9"/>
            <w:lang w:val="en-US"/>
          </w:rPr>
          <w:t>en</w:t>
        </w:r>
        <w:r w:rsidRPr="00B2354E">
          <w:rPr>
            <w:rStyle w:val="a9"/>
          </w:rPr>
          <w:t>/</w:t>
        </w:r>
      </w:hyperlink>
      <w:r w:rsidRPr="00B2354E">
        <w:t>):</w:t>
      </w:r>
    </w:p>
    <w:p w:rsidR="00B2354E" w:rsidRPr="00B2354E" w:rsidRDefault="007D699D" w:rsidP="00251D70">
      <w:pPr>
        <w:ind w:left="708"/>
      </w:pPr>
      <w:ins w:id="60" w:author="Kirill" w:date="2014-09-28T20:52:00Z">
        <w:r w:rsidRPr="00867E33">
          <w:t>[рел.]</w:t>
        </w:r>
      </w:ins>
      <w:ins w:id="61" w:author="Kirill" w:date="2014-09-29T00:05:00Z">
        <w:r w:rsidR="00CE61F0" w:rsidRPr="002F44A0">
          <w:t xml:space="preserve"> @</w:t>
        </w:r>
      </w:ins>
      <w:ins w:id="62" w:author="Kirill" w:date="2014-09-28T20:52:00Z">
        <w:r w:rsidRPr="00867E33">
          <w:t xml:space="preserve"> чин, степень священства </w:t>
        </w:r>
      </w:ins>
      <w:del w:id="63" w:author="Kirill" w:date="2014-09-28T20:52:00Z">
        <w:r w:rsidR="00B2354E" w:rsidRPr="00B2354E" w:rsidDel="007D699D">
          <w:delText>[рел.] "(</w:delText>
        </w:r>
        <w:r w:rsidR="00B2354E" w:rsidRPr="00251D70" w:rsidDel="007D699D">
          <w:delText>orders</w:delText>
        </w:r>
        <w:r w:rsidR="00B2354E" w:rsidRPr="00B2354E" w:rsidDel="007D699D">
          <w:delText>)": духовный сан</w:delText>
        </w:r>
      </w:del>
    </w:p>
    <w:p w:rsidR="00B2354E" w:rsidRDefault="00F43C5F" w:rsidP="00B9023D">
      <w:r w:rsidRPr="00F43C5F">
        <w:t>В этом</w:t>
      </w:r>
      <w:r>
        <w:t xml:space="preserve"> случае «</w:t>
      </w:r>
      <w:r w:rsidRPr="00F43C5F">
        <w:t>[</w:t>
      </w:r>
      <w:r>
        <w:t>рел.</w:t>
      </w:r>
      <w:r w:rsidRPr="00F43C5F">
        <w:t>]</w:t>
      </w:r>
      <w:r>
        <w:t>» — это тема</w:t>
      </w:r>
      <w:del w:id="64" w:author="Kirill" w:date="2014-09-28T20:52:00Z">
        <w:r w:rsidDel="007D699D">
          <w:delText xml:space="preserve">, а </w:delText>
        </w:r>
        <w:r w:rsidRPr="00B2354E" w:rsidDel="007D699D">
          <w:delText>"(</w:delText>
        </w:r>
        <w:r w:rsidRPr="00251D70" w:rsidDel="007D699D">
          <w:delText>orders</w:delText>
        </w:r>
        <w:r w:rsidRPr="00B2354E" w:rsidDel="007D699D">
          <w:delText>)"</w:delText>
        </w:r>
        <w:r w:rsidDel="007D699D">
          <w:delText xml:space="preserve"> — комментарий, </w:delText>
        </w:r>
        <w:r w:rsidR="00640EB4" w:rsidDel="007D699D">
          <w:delText>указывающий, что такой смысл присутствует при определённых условиях (в данном случае, при применении во множественном числе)</w:delText>
        </w:r>
      </w:del>
      <w:r>
        <w:t>.</w:t>
      </w:r>
    </w:p>
    <w:p w:rsidR="00F22AF6" w:rsidRDefault="00DC3A9A" w:rsidP="007F21CE">
      <w:r>
        <w:t>Пример для слова «</w:t>
      </w:r>
      <w:r>
        <w:rPr>
          <w:lang w:val="en-US"/>
        </w:rPr>
        <w:t>as</w:t>
      </w:r>
      <w:r>
        <w:t>»</w:t>
      </w:r>
      <w:r w:rsidRPr="00DC3A9A">
        <w:t xml:space="preserve"> (</w:t>
      </w:r>
      <w:r>
        <w:t xml:space="preserve">перевод №1 в </w:t>
      </w:r>
      <w:r w:rsidR="00F22AF6" w:rsidRPr="00F22AF6">
        <w:t>http://slovari.yandex.ru/as/en/</w:t>
      </w:r>
      <w:r>
        <w:t>):</w:t>
      </w:r>
    </w:p>
    <w:p w:rsidR="002F1CFE" w:rsidRDefault="00DC3A9A" w:rsidP="00DC3A9A">
      <w:pPr>
        <w:ind w:left="708"/>
      </w:pPr>
      <w:r>
        <w:t>"</w:t>
      </w:r>
      <w:r w:rsidR="00F22AF6" w:rsidRPr="00F22AF6">
        <w:t xml:space="preserve">вводит </w:t>
      </w:r>
      <w:proofErr w:type="spellStart"/>
      <w:r w:rsidR="00F22AF6" w:rsidRPr="00F22AF6">
        <w:t>предикатив</w:t>
      </w:r>
      <w:proofErr w:type="spellEnd"/>
      <w:r w:rsidR="00F22AF6" w:rsidRPr="00F22AF6">
        <w:t xml:space="preserve"> и др. члены предложения со значением</w:t>
      </w:r>
      <w:r>
        <w:t>"</w:t>
      </w:r>
      <w:del w:id="65" w:author="Kirill" w:date="2014-09-29T00:06:00Z">
        <w:r w:rsidRPr="00DC3A9A" w:rsidDel="00CE61F0">
          <w:delText>:</w:delText>
        </w:r>
      </w:del>
      <w:ins w:id="66" w:author="Kirill" w:date="2014-09-29T00:06:00Z">
        <w:r w:rsidR="00CE61F0" w:rsidRPr="00CD1AED">
          <w:t xml:space="preserve"> @</w:t>
        </w:r>
      </w:ins>
      <w:r w:rsidR="00F22AF6" w:rsidRPr="00F22AF6">
        <w:t xml:space="preserve"> как</w:t>
      </w:r>
      <w:r>
        <w:t xml:space="preserve"> </w:t>
      </w:r>
      <w:r w:rsidRPr="00DC3A9A">
        <w:t>|</w:t>
      </w:r>
      <w:r w:rsidR="00F22AF6" w:rsidRPr="00F22AF6">
        <w:t xml:space="preserve"> в качестве</w:t>
      </w:r>
    </w:p>
    <w:p w:rsidR="004243E3" w:rsidRPr="004243E3" w:rsidRDefault="00DC3A9A" w:rsidP="004243E3">
      <w:r>
        <w:t>В этом случае комментарий "</w:t>
      </w:r>
      <w:r w:rsidRPr="00F22AF6">
        <w:t xml:space="preserve">вводит </w:t>
      </w:r>
      <w:proofErr w:type="spellStart"/>
      <w:r w:rsidRPr="00F22AF6">
        <w:t>предикатив</w:t>
      </w:r>
      <w:proofErr w:type="spellEnd"/>
      <w:r w:rsidRPr="00F22AF6">
        <w:t xml:space="preserve"> и др. члены предложения со значением</w:t>
      </w:r>
      <w:r>
        <w:t>" объясняет семантику (смысл) группы перевода.</w:t>
      </w:r>
    </w:p>
    <w:p w:rsidR="006A0830" w:rsidRDefault="006A0830" w:rsidP="006A0830">
      <w:r w:rsidRPr="00DB3CC4">
        <w:t>Группа — необязательная сущность</w:t>
      </w:r>
      <w:r w:rsidR="002F0055">
        <w:t xml:space="preserve"> и перевод может существовать отдельно, не сопровождаясь никакими «групповыми» комментариями и ограничениями.</w:t>
      </w:r>
    </w:p>
    <w:p w:rsidR="007A03ED" w:rsidRPr="003A437B" w:rsidRDefault="00690715" w:rsidP="00B52EDB">
      <w:pPr>
        <w:pStyle w:val="1"/>
        <w:rPr>
          <w:caps/>
        </w:rPr>
      </w:pPr>
      <w:r>
        <w:t>Ввод дополнительной информации</w:t>
      </w:r>
    </w:p>
    <w:p w:rsidR="0088256F" w:rsidRDefault="0088256F" w:rsidP="00B52EDB">
      <w:r>
        <w:t>Если какой либо элемент вводимой информации (например, комментарий), слишком длинен, можно использовать метки «*1», «*2» и т.д. Текст, который должен быть вставлен вместо меток вводится после всех столбцов (</w:t>
      </w:r>
      <w:del w:id="67" w:author="Kirill" w:date="2014-10-03T23:34:00Z">
        <w:r w:rsidDel="0073598D">
          <w:delText>в каждой следующей ячейке</w:delText>
        </w:r>
      </w:del>
      <w:ins w:id="68" w:author="Kirill" w:date="2014-10-03T23:34:00Z">
        <w:r w:rsidR="0073598D">
          <w:t>внутри одной ячейки</w:t>
        </w:r>
      </w:ins>
      <w:r>
        <w:t>) в виде «</w:t>
      </w:r>
      <w:r w:rsidRPr="0088256F">
        <w:t xml:space="preserve">*1: </w:t>
      </w:r>
      <w:r>
        <w:t>длинный текст». В каждой строке нумерация меток начинается с 1.</w:t>
      </w:r>
    </w:p>
    <w:p w:rsidR="003A437B" w:rsidRDefault="00E8140C" w:rsidP="00E721F2">
      <w:r>
        <w:t>Прежде чем использовать метки, важно оценить осмысленность длинного текста в каждом конкретном месте. Важно помнить, что</w:t>
      </w:r>
      <w:r w:rsidR="003A437B">
        <w:t xml:space="preserve"> на данный момент через массовую загрузку </w:t>
      </w:r>
      <w:r w:rsidR="00E721F2">
        <w:t xml:space="preserve">не предполагается вводить, например, </w:t>
      </w:r>
      <w:r w:rsidR="00F6257E">
        <w:t>примеры использования слов</w:t>
      </w:r>
      <w:r w:rsidR="00E721F2">
        <w:t xml:space="preserve"> и пространные рассуждения о смысле слова.</w:t>
      </w:r>
    </w:p>
    <w:p w:rsidR="00F6257E" w:rsidRDefault="00E646F0" w:rsidP="00D44E25">
      <w:pPr>
        <w:rPr>
          <w:highlight w:val="yellow"/>
        </w:rPr>
      </w:pPr>
      <w:r>
        <w:t xml:space="preserve">Кроме того, описанный способ массовой загрузки не предполагает ввод для целевых языков </w:t>
      </w:r>
      <w:r w:rsidR="00244E10">
        <w:t>словоформ и их диалектн</w:t>
      </w:r>
      <w:r>
        <w:t>ой</w:t>
      </w:r>
      <w:r w:rsidR="00244E10">
        <w:t xml:space="preserve"> применимост</w:t>
      </w:r>
      <w:r>
        <w:t>и</w:t>
      </w:r>
      <w:r w:rsidR="00244E10">
        <w:t>.</w:t>
      </w:r>
      <w:r w:rsidR="0097568A">
        <w:t xml:space="preserve"> Теоретически это возможно</w:t>
      </w:r>
      <w:del w:id="69" w:author="Kirill" w:date="2014-10-03T23:35:00Z">
        <w:r w:rsidR="0097568A" w:rsidDel="00D908AD">
          <w:delText xml:space="preserve"> (через введение объединяющих круглых скобок или через метки)</w:delText>
        </w:r>
      </w:del>
      <w:r w:rsidR="0097568A">
        <w:t>, но целесообразность этого под вопросом.</w:t>
      </w:r>
    </w:p>
    <w:sectPr w:rsidR="00F6257E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78C" w:rsidRDefault="00FD478C" w:rsidP="00031C02">
      <w:pPr>
        <w:spacing w:after="0" w:line="240" w:lineRule="auto"/>
      </w:pPr>
      <w:r>
        <w:separator/>
      </w:r>
    </w:p>
  </w:endnote>
  <w:endnote w:type="continuationSeparator" w:id="0">
    <w:p w:rsidR="00FD478C" w:rsidRDefault="00FD478C" w:rsidP="0003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10980672"/>
      <w:docPartObj>
        <w:docPartGallery w:val="Page Numbers (Bottom of Page)"/>
        <w:docPartUnique/>
      </w:docPartObj>
    </w:sdtPr>
    <w:sdtEndPr/>
    <w:sdtContent>
      <w:p w:rsidR="00031C02" w:rsidRDefault="00031C02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0E2C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78C" w:rsidRDefault="00FD478C" w:rsidP="00031C02">
      <w:pPr>
        <w:spacing w:after="0" w:line="240" w:lineRule="auto"/>
      </w:pPr>
      <w:r>
        <w:separator/>
      </w:r>
    </w:p>
  </w:footnote>
  <w:footnote w:type="continuationSeparator" w:id="0">
    <w:p w:rsidR="00FD478C" w:rsidRDefault="00FD478C" w:rsidP="00031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2547F"/>
    <w:multiLevelType w:val="hybridMultilevel"/>
    <w:tmpl w:val="C8BC8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F505C"/>
    <w:multiLevelType w:val="hybridMultilevel"/>
    <w:tmpl w:val="5D2E2D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730B7"/>
    <w:multiLevelType w:val="hybridMultilevel"/>
    <w:tmpl w:val="D49C24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D0B10"/>
    <w:multiLevelType w:val="hybridMultilevel"/>
    <w:tmpl w:val="2436ABA4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">
    <w:nsid w:val="34641A37"/>
    <w:multiLevelType w:val="hybridMultilevel"/>
    <w:tmpl w:val="CC406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2064CC"/>
    <w:multiLevelType w:val="hybridMultilevel"/>
    <w:tmpl w:val="5F1E8C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D947CD"/>
    <w:multiLevelType w:val="hybridMultilevel"/>
    <w:tmpl w:val="99327C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5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4F2"/>
    <w:rsid w:val="00000665"/>
    <w:rsid w:val="000017D0"/>
    <w:rsid w:val="00013D30"/>
    <w:rsid w:val="00023BEE"/>
    <w:rsid w:val="0002444F"/>
    <w:rsid w:val="00031C02"/>
    <w:rsid w:val="00041334"/>
    <w:rsid w:val="00046C71"/>
    <w:rsid w:val="000539D3"/>
    <w:rsid w:val="000644AE"/>
    <w:rsid w:val="000659A8"/>
    <w:rsid w:val="0007002E"/>
    <w:rsid w:val="00075FFE"/>
    <w:rsid w:val="00094338"/>
    <w:rsid w:val="000B30B8"/>
    <w:rsid w:val="000B7405"/>
    <w:rsid w:val="000C3EC8"/>
    <w:rsid w:val="000C3EE4"/>
    <w:rsid w:val="000C55DE"/>
    <w:rsid w:val="000C5EBB"/>
    <w:rsid w:val="000E11E0"/>
    <w:rsid w:val="000E74A4"/>
    <w:rsid w:val="000F428C"/>
    <w:rsid w:val="000F51D4"/>
    <w:rsid w:val="001113C3"/>
    <w:rsid w:val="00114AC3"/>
    <w:rsid w:val="001209DB"/>
    <w:rsid w:val="00124FB9"/>
    <w:rsid w:val="00127E01"/>
    <w:rsid w:val="0013245F"/>
    <w:rsid w:val="00141DE2"/>
    <w:rsid w:val="00145878"/>
    <w:rsid w:val="00157577"/>
    <w:rsid w:val="0017114F"/>
    <w:rsid w:val="001D5050"/>
    <w:rsid w:val="001F3754"/>
    <w:rsid w:val="00207CDF"/>
    <w:rsid w:val="002130CB"/>
    <w:rsid w:val="00214A33"/>
    <w:rsid w:val="00230509"/>
    <w:rsid w:val="002433B3"/>
    <w:rsid w:val="00244E10"/>
    <w:rsid w:val="002467A7"/>
    <w:rsid w:val="00251D70"/>
    <w:rsid w:val="002943CE"/>
    <w:rsid w:val="002A7463"/>
    <w:rsid w:val="002B5F3D"/>
    <w:rsid w:val="002C2F7B"/>
    <w:rsid w:val="002E24C2"/>
    <w:rsid w:val="002E633E"/>
    <w:rsid w:val="002F0055"/>
    <w:rsid w:val="002F1CFE"/>
    <w:rsid w:val="002F3CDA"/>
    <w:rsid w:val="002F44A0"/>
    <w:rsid w:val="002F4CBD"/>
    <w:rsid w:val="002F6599"/>
    <w:rsid w:val="00301A70"/>
    <w:rsid w:val="00304F72"/>
    <w:rsid w:val="00314C13"/>
    <w:rsid w:val="003340A4"/>
    <w:rsid w:val="00350E2C"/>
    <w:rsid w:val="00360AB0"/>
    <w:rsid w:val="00366F57"/>
    <w:rsid w:val="0037350A"/>
    <w:rsid w:val="00384FE6"/>
    <w:rsid w:val="00390F5C"/>
    <w:rsid w:val="003943A0"/>
    <w:rsid w:val="00394D1C"/>
    <w:rsid w:val="003A14B6"/>
    <w:rsid w:val="003A437B"/>
    <w:rsid w:val="003D4112"/>
    <w:rsid w:val="003E7F34"/>
    <w:rsid w:val="00406271"/>
    <w:rsid w:val="004243E3"/>
    <w:rsid w:val="00435DFA"/>
    <w:rsid w:val="0049211D"/>
    <w:rsid w:val="00495EB2"/>
    <w:rsid w:val="004C2846"/>
    <w:rsid w:val="004C569F"/>
    <w:rsid w:val="004D38B9"/>
    <w:rsid w:val="004F0B3B"/>
    <w:rsid w:val="005133DC"/>
    <w:rsid w:val="00513C73"/>
    <w:rsid w:val="0052717B"/>
    <w:rsid w:val="00527AE6"/>
    <w:rsid w:val="00536500"/>
    <w:rsid w:val="00541C28"/>
    <w:rsid w:val="0054357A"/>
    <w:rsid w:val="0054414F"/>
    <w:rsid w:val="00544C0D"/>
    <w:rsid w:val="00544C91"/>
    <w:rsid w:val="0054791D"/>
    <w:rsid w:val="00585249"/>
    <w:rsid w:val="005974D8"/>
    <w:rsid w:val="005A78A6"/>
    <w:rsid w:val="005D693B"/>
    <w:rsid w:val="005E0A15"/>
    <w:rsid w:val="005E7766"/>
    <w:rsid w:val="0061490D"/>
    <w:rsid w:val="0061560C"/>
    <w:rsid w:val="00616174"/>
    <w:rsid w:val="00624856"/>
    <w:rsid w:val="006318A2"/>
    <w:rsid w:val="006353FC"/>
    <w:rsid w:val="006357FD"/>
    <w:rsid w:val="00640EB4"/>
    <w:rsid w:val="006423B3"/>
    <w:rsid w:val="00645444"/>
    <w:rsid w:val="00661207"/>
    <w:rsid w:val="00672FFB"/>
    <w:rsid w:val="00690715"/>
    <w:rsid w:val="006A0830"/>
    <w:rsid w:val="006A77EB"/>
    <w:rsid w:val="006C3B9B"/>
    <w:rsid w:val="006E3B2A"/>
    <w:rsid w:val="006E5D6C"/>
    <w:rsid w:val="006F0BB4"/>
    <w:rsid w:val="006F36B6"/>
    <w:rsid w:val="006F3BA6"/>
    <w:rsid w:val="006F7970"/>
    <w:rsid w:val="00700E5E"/>
    <w:rsid w:val="007137F7"/>
    <w:rsid w:val="00723D4B"/>
    <w:rsid w:val="00734C03"/>
    <w:rsid w:val="0073598D"/>
    <w:rsid w:val="0074436F"/>
    <w:rsid w:val="00783CB2"/>
    <w:rsid w:val="00792923"/>
    <w:rsid w:val="007A01B0"/>
    <w:rsid w:val="007A03ED"/>
    <w:rsid w:val="007B44F2"/>
    <w:rsid w:val="007C0A95"/>
    <w:rsid w:val="007D5E37"/>
    <w:rsid w:val="007D5EB2"/>
    <w:rsid w:val="007D699D"/>
    <w:rsid w:val="007E1225"/>
    <w:rsid w:val="007F21CE"/>
    <w:rsid w:val="007F29F0"/>
    <w:rsid w:val="007F3090"/>
    <w:rsid w:val="007F4DC5"/>
    <w:rsid w:val="00807A1B"/>
    <w:rsid w:val="008178E6"/>
    <w:rsid w:val="00820478"/>
    <w:rsid w:val="00833664"/>
    <w:rsid w:val="00837280"/>
    <w:rsid w:val="008406BA"/>
    <w:rsid w:val="00854918"/>
    <w:rsid w:val="00856DAA"/>
    <w:rsid w:val="0087272E"/>
    <w:rsid w:val="0088168A"/>
    <w:rsid w:val="0088256F"/>
    <w:rsid w:val="00897903"/>
    <w:rsid w:val="008F1779"/>
    <w:rsid w:val="008F6C9D"/>
    <w:rsid w:val="009008F5"/>
    <w:rsid w:val="00924CF5"/>
    <w:rsid w:val="0092740B"/>
    <w:rsid w:val="00935258"/>
    <w:rsid w:val="00972530"/>
    <w:rsid w:val="0097568A"/>
    <w:rsid w:val="00984B5E"/>
    <w:rsid w:val="00990266"/>
    <w:rsid w:val="00991F25"/>
    <w:rsid w:val="009A191F"/>
    <w:rsid w:val="009A6AE2"/>
    <w:rsid w:val="009B21DF"/>
    <w:rsid w:val="009C0F91"/>
    <w:rsid w:val="009E3C24"/>
    <w:rsid w:val="009E62B6"/>
    <w:rsid w:val="00A07D6E"/>
    <w:rsid w:val="00A1474C"/>
    <w:rsid w:val="00A24675"/>
    <w:rsid w:val="00A324BC"/>
    <w:rsid w:val="00A5460F"/>
    <w:rsid w:val="00A649AF"/>
    <w:rsid w:val="00A67EEA"/>
    <w:rsid w:val="00A70FB8"/>
    <w:rsid w:val="00A82F78"/>
    <w:rsid w:val="00AB57D8"/>
    <w:rsid w:val="00AB6DE5"/>
    <w:rsid w:val="00AD0FBB"/>
    <w:rsid w:val="00AF2816"/>
    <w:rsid w:val="00AF494A"/>
    <w:rsid w:val="00AF742B"/>
    <w:rsid w:val="00B01556"/>
    <w:rsid w:val="00B0625B"/>
    <w:rsid w:val="00B101DC"/>
    <w:rsid w:val="00B146FA"/>
    <w:rsid w:val="00B155AD"/>
    <w:rsid w:val="00B16426"/>
    <w:rsid w:val="00B2354E"/>
    <w:rsid w:val="00B32301"/>
    <w:rsid w:val="00B37EAE"/>
    <w:rsid w:val="00B43AFA"/>
    <w:rsid w:val="00B52EDB"/>
    <w:rsid w:val="00B73F5C"/>
    <w:rsid w:val="00B9023D"/>
    <w:rsid w:val="00BA3A5D"/>
    <w:rsid w:val="00BA3D1A"/>
    <w:rsid w:val="00BB4450"/>
    <w:rsid w:val="00BC0810"/>
    <w:rsid w:val="00BC4C30"/>
    <w:rsid w:val="00BC65B4"/>
    <w:rsid w:val="00BD5E26"/>
    <w:rsid w:val="00BD7880"/>
    <w:rsid w:val="00BE7911"/>
    <w:rsid w:val="00BF66EB"/>
    <w:rsid w:val="00C03D45"/>
    <w:rsid w:val="00C12F1E"/>
    <w:rsid w:val="00C25341"/>
    <w:rsid w:val="00C30BF2"/>
    <w:rsid w:val="00C56D74"/>
    <w:rsid w:val="00C61FA1"/>
    <w:rsid w:val="00C63A8F"/>
    <w:rsid w:val="00C74157"/>
    <w:rsid w:val="00C74756"/>
    <w:rsid w:val="00C87B00"/>
    <w:rsid w:val="00C94F55"/>
    <w:rsid w:val="00CB4EE2"/>
    <w:rsid w:val="00CB5D25"/>
    <w:rsid w:val="00CB7350"/>
    <w:rsid w:val="00CC2986"/>
    <w:rsid w:val="00CC7323"/>
    <w:rsid w:val="00CD1AED"/>
    <w:rsid w:val="00CE61F0"/>
    <w:rsid w:val="00D079F7"/>
    <w:rsid w:val="00D13ADA"/>
    <w:rsid w:val="00D201F0"/>
    <w:rsid w:val="00D406F7"/>
    <w:rsid w:val="00D44E25"/>
    <w:rsid w:val="00D53792"/>
    <w:rsid w:val="00D77662"/>
    <w:rsid w:val="00D825C5"/>
    <w:rsid w:val="00D908AD"/>
    <w:rsid w:val="00D95FA1"/>
    <w:rsid w:val="00DB3CC4"/>
    <w:rsid w:val="00DB72D8"/>
    <w:rsid w:val="00DC3A9A"/>
    <w:rsid w:val="00DF4146"/>
    <w:rsid w:val="00DF54A7"/>
    <w:rsid w:val="00DF558D"/>
    <w:rsid w:val="00E0624D"/>
    <w:rsid w:val="00E15B85"/>
    <w:rsid w:val="00E300F6"/>
    <w:rsid w:val="00E3103E"/>
    <w:rsid w:val="00E352A4"/>
    <w:rsid w:val="00E6308F"/>
    <w:rsid w:val="00E6444F"/>
    <w:rsid w:val="00E646F0"/>
    <w:rsid w:val="00E6547D"/>
    <w:rsid w:val="00E721F2"/>
    <w:rsid w:val="00E8140C"/>
    <w:rsid w:val="00E81718"/>
    <w:rsid w:val="00E86F75"/>
    <w:rsid w:val="00EA56CE"/>
    <w:rsid w:val="00EA6B42"/>
    <w:rsid w:val="00EC6A8C"/>
    <w:rsid w:val="00EE383A"/>
    <w:rsid w:val="00F16E1B"/>
    <w:rsid w:val="00F22A3B"/>
    <w:rsid w:val="00F22AF6"/>
    <w:rsid w:val="00F23945"/>
    <w:rsid w:val="00F31989"/>
    <w:rsid w:val="00F401D4"/>
    <w:rsid w:val="00F43C5F"/>
    <w:rsid w:val="00F5077A"/>
    <w:rsid w:val="00F51924"/>
    <w:rsid w:val="00F6103F"/>
    <w:rsid w:val="00F6257E"/>
    <w:rsid w:val="00F76704"/>
    <w:rsid w:val="00F93854"/>
    <w:rsid w:val="00F95B20"/>
    <w:rsid w:val="00FA318D"/>
    <w:rsid w:val="00FD478C"/>
    <w:rsid w:val="00FD4EEE"/>
    <w:rsid w:val="00FD6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41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12F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B44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F41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itle"/>
    <w:basedOn w:val="a"/>
    <w:next w:val="a"/>
    <w:link w:val="a5"/>
    <w:uiPriority w:val="10"/>
    <w:qFormat/>
    <w:rsid w:val="00DF41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DF414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DF414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DF414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"/>
    <w:uiPriority w:val="34"/>
    <w:qFormat/>
    <w:rsid w:val="00FD4EEE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390F5C"/>
    <w:rPr>
      <w:color w:val="0000FF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360AB0"/>
    <w:rPr>
      <w:color w:val="800080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12F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header"/>
    <w:basedOn w:val="a"/>
    <w:link w:val="ac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31C02"/>
  </w:style>
  <w:style w:type="paragraph" w:styleId="ad">
    <w:name w:val="footer"/>
    <w:basedOn w:val="a"/>
    <w:link w:val="ae"/>
    <w:uiPriority w:val="99"/>
    <w:unhideWhenUsed/>
    <w:rsid w:val="00031C0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31C02"/>
  </w:style>
  <w:style w:type="paragraph" w:styleId="af">
    <w:name w:val="Balloon Text"/>
    <w:basedOn w:val="a"/>
    <w:link w:val="af0"/>
    <w:uiPriority w:val="99"/>
    <w:semiHidden/>
    <w:unhideWhenUsed/>
    <w:rsid w:val="00B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BE79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lovari.yandex.ru/bill/en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lovari.yandex.ru/order/en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lovari.yandex.ru/order/en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1314</TotalTime>
  <Pages>5</Pages>
  <Words>1717</Words>
  <Characters>9793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Kirill</cp:lastModifiedBy>
  <cp:revision>251</cp:revision>
  <dcterms:created xsi:type="dcterms:W3CDTF">2014-06-25T18:21:00Z</dcterms:created>
  <dcterms:modified xsi:type="dcterms:W3CDTF">2014-10-06T20:13:00Z</dcterms:modified>
</cp:coreProperties>
</file>