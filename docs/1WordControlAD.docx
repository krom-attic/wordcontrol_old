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03" w:rsidRPr="00CC03E4" w:rsidRDefault="00195B03" w:rsidP="00195B03">
      <w:pPr>
        <w:pStyle w:val="af"/>
      </w:pPr>
      <w:bookmarkStart w:id="0" w:name="_Toc356334463"/>
      <w:r w:rsidRPr="00CC03E4">
        <w:t>Содержание</w:t>
      </w:r>
    </w:p>
    <w:p w:rsidR="00DD56D4" w:rsidRDefault="00195B03">
      <w:pPr>
        <w:pStyle w:val="11"/>
        <w:rPr>
          <w:rFonts w:eastAsiaTheme="minorEastAsia" w:cstheme="minorBidi"/>
          <w:bCs w:val="0"/>
          <w:noProof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"1-4" \h \z \u </w:instrText>
      </w:r>
      <w:r>
        <w:rPr>
          <w:sz w:val="24"/>
        </w:rPr>
        <w:fldChar w:fldCharType="separate"/>
      </w:r>
      <w:hyperlink w:anchor="_Toc385945882" w:history="1">
        <w:r w:rsidR="00DD56D4" w:rsidRPr="00ED27D2">
          <w:rPr>
            <w:rStyle w:val="af4"/>
            <w:noProof/>
            <w:lang w:val="en-US"/>
          </w:rPr>
          <w:t>1.</w:t>
        </w:r>
        <w:r w:rsidR="00DD56D4" w:rsidRPr="00ED27D2">
          <w:rPr>
            <w:rStyle w:val="af4"/>
            <w:noProof/>
          </w:rPr>
          <w:t xml:space="preserve"> Договоренности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3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Компоненты системы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11"/>
        <w:rPr>
          <w:rFonts w:eastAsiaTheme="minorEastAsia" w:cstheme="minorBidi"/>
          <w:bCs w:val="0"/>
          <w:noProof/>
          <w:szCs w:val="22"/>
        </w:rPr>
      </w:pPr>
      <w:hyperlink w:anchor="_Toc38594588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Объекты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20"/>
        <w:rPr>
          <w:rFonts w:eastAsiaTheme="minorEastAsia" w:cstheme="minorBidi"/>
          <w:noProof/>
          <w:szCs w:val="22"/>
        </w:rPr>
      </w:pPr>
      <w:hyperlink w:anchor="_Toc385945885" w:history="1">
        <w:r w:rsidR="00DD56D4" w:rsidRPr="00ED27D2">
          <w:rPr>
            <w:rStyle w:val="af4"/>
            <w:noProof/>
            <w:lang w:val="en-US" w:eastAsia="en-US"/>
          </w:rPr>
          <w:t>3.1.</w:t>
        </w:r>
        <w:r w:rsidR="00DD56D4" w:rsidRPr="00ED27D2">
          <w:rPr>
            <w:rStyle w:val="af4"/>
            <w:noProof/>
            <w:lang w:eastAsia="en-US"/>
          </w:rPr>
          <w:t xml:space="preserve"> Глобальные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30"/>
        <w:rPr>
          <w:rFonts w:eastAsiaTheme="minorEastAsia" w:cstheme="minorBidi"/>
          <w:noProof/>
        </w:rPr>
      </w:pPr>
      <w:hyperlink w:anchor="_Toc385945886" w:history="1">
        <w:r w:rsidR="00DD56D4" w:rsidRPr="00ED27D2">
          <w:rPr>
            <w:rStyle w:val="af4"/>
            <w:noProof/>
            <w:lang w:eastAsia="en-US"/>
          </w:rPr>
          <w:t>3.1.1.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887" w:history="1">
        <w:r w:rsidR="00DD56D4" w:rsidRPr="00ED27D2">
          <w:rPr>
            <w:rStyle w:val="af4"/>
            <w:noProof/>
            <w:lang w:val="en-US" w:eastAsia="en-US"/>
          </w:rPr>
          <w:t>3.1.1.1. Change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30"/>
        <w:rPr>
          <w:rFonts w:eastAsiaTheme="minorEastAsia" w:cstheme="minorBidi"/>
          <w:noProof/>
        </w:rPr>
      </w:pPr>
      <w:hyperlink w:anchor="_Toc385945888" w:history="1">
        <w:r w:rsidR="00DD56D4" w:rsidRPr="00ED27D2">
          <w:rPr>
            <w:rStyle w:val="af4"/>
            <w:noProof/>
            <w:lang w:val="en-US" w:eastAsia="en-US"/>
          </w:rPr>
          <w:t>3.1.2.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88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3.1.2.1. DictChange(Change)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_Toc385945889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89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3.1.2.2.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FieldChange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Change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89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3.1.2.3. Settings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2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20"/>
        <w:rPr>
          <w:rFonts w:eastAsiaTheme="minorEastAsia" w:cstheme="minorBidi"/>
          <w:noProof/>
          <w:szCs w:val="22"/>
        </w:rPr>
      </w:pPr>
      <w:hyperlink w:anchor="_Toc385945892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Глобальные справочники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30"/>
        <w:rPr>
          <w:rFonts w:eastAsiaTheme="minorEastAsia" w:cstheme="minorBidi"/>
          <w:noProof/>
        </w:rPr>
      </w:pPr>
      <w:hyperlink w:anchor="_Toc385945893" w:history="1">
        <w:r w:rsidR="00DD56D4" w:rsidRPr="00ED27D2">
          <w:rPr>
            <w:rStyle w:val="af4"/>
            <w:noProof/>
            <w:lang w:eastAsia="en-US"/>
          </w:rPr>
          <w:t>3.2.1.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894" w:history="1">
        <w:r w:rsidR="00DD56D4" w:rsidRPr="00ED27D2">
          <w:rPr>
            <w:rStyle w:val="af4"/>
            <w:noProof/>
            <w:lang w:val="en-US" w:eastAsia="en-US"/>
          </w:rPr>
          <w:t>3.2.1.1. Term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30"/>
        <w:rPr>
          <w:rFonts w:eastAsiaTheme="minorEastAsia" w:cstheme="minorBidi"/>
          <w:noProof/>
        </w:rPr>
      </w:pPr>
      <w:hyperlink w:anchor="_Toc385945895" w:history="1">
        <w:r w:rsidR="00DD56D4" w:rsidRPr="00ED27D2">
          <w:rPr>
            <w:rStyle w:val="af4"/>
            <w:noProof/>
            <w:lang w:val="en-US" w:eastAsia="en-US"/>
          </w:rPr>
          <w:t>3.2.2.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89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3.2.2.1. SyntacticCategory(Term)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897" w:history="1">
        <w:r w:rsidR="00DD56D4" w:rsidRPr="00ED27D2">
          <w:rPr>
            <w:rStyle w:val="af4"/>
            <w:rFonts w:eastAsiaTheme="minorHAnsi"/>
            <w:noProof/>
          </w:rPr>
          <w:t>3.2.2.2. UsageConstraint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898" w:history="1">
        <w:r w:rsidR="00DD56D4" w:rsidRPr="00ED27D2">
          <w:rPr>
            <w:rStyle w:val="af4"/>
            <w:rFonts w:eastAsiaTheme="minorHAnsi"/>
            <w:noProof/>
            <w:lang w:val="en-US"/>
          </w:rPr>
          <w:t>3.2.2.3. GrammCategoryType(Term)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899" w:history="1">
        <w:r w:rsidR="00DD56D4" w:rsidRPr="00ED27D2">
          <w:rPr>
            <w:rStyle w:val="af4"/>
            <w:rFonts w:eastAsiaTheme="minorHAnsi"/>
            <w:noProof/>
          </w:rPr>
          <w:t>3.2.2.4. GrammCategory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_Toc385945899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00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3.2.2.5. GrammCategorySet</w:t>
        </w:r>
        <w:r w:rsidR="00DD56D4" w:rsidRPr="00ED27D2">
          <w:rPr>
            <w:rStyle w:val="af4"/>
            <w:rFonts w:eastAsiaTheme="minorHAnsi"/>
            <w:noProof/>
            <w:lang w:val="et-EE" w:eastAsia="en-US"/>
          </w:rPr>
          <w:t>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01" w:history="1">
        <w:r w:rsidR="00DD56D4" w:rsidRPr="00ED27D2">
          <w:rPr>
            <w:rStyle w:val="af4"/>
            <w:rFonts w:eastAsiaTheme="minorHAnsi"/>
            <w:noProof/>
            <w:lang w:val="et-EE" w:eastAsia="en-US"/>
          </w:rPr>
          <w:t>3.2.2.6. Inflection(LanguageEntity)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3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0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3.2.2.7. Language(Term)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03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3.2.2.8. Dialect(</w:t>
        </w:r>
        <w:r w:rsidR="00DD56D4" w:rsidRPr="00ED27D2">
          <w:rPr>
            <w:rStyle w:val="af4"/>
            <w:noProof/>
            <w:lang w:val="en-US" w:eastAsia="en-US"/>
          </w:rPr>
          <w:t>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04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3.2.2.9. WritingSystemType(Term)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05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3.2.2.10. WritingSystem(Term)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06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3.2.2.11. SourceType(Term)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07" w:history="1">
        <w:r w:rsidR="00DD56D4" w:rsidRPr="00ED27D2">
          <w:rPr>
            <w:rStyle w:val="af4"/>
            <w:rFonts w:eastAsiaTheme="majorEastAsia"/>
            <w:noProof/>
            <w:lang w:eastAsia="en-US"/>
          </w:rPr>
          <w:t>3.2.2.12.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 xml:space="preserve"> Source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(</w:t>
        </w:r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Term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20"/>
        <w:rPr>
          <w:rFonts w:eastAsiaTheme="minorEastAsia" w:cstheme="minorBidi"/>
          <w:noProof/>
          <w:szCs w:val="22"/>
        </w:rPr>
      </w:pPr>
      <w:hyperlink w:anchor="_Toc385945908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Классы, учитывающие язык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30"/>
        <w:rPr>
          <w:rFonts w:eastAsiaTheme="minorEastAsia" w:cstheme="minorBidi"/>
          <w:noProof/>
        </w:rPr>
      </w:pPr>
      <w:hyperlink w:anchor="_Toc385945909" w:history="1">
        <w:r w:rsidR="00DD56D4" w:rsidRPr="00ED27D2">
          <w:rPr>
            <w:rStyle w:val="af4"/>
            <w:rFonts w:eastAsiaTheme="majorEastAsia"/>
            <w:noProof/>
            <w:lang w:val="en-US" w:eastAsia="en-US"/>
          </w:rPr>
          <w:t>3.3.1.</w:t>
        </w:r>
        <w:r w:rsidR="00DD56D4" w:rsidRPr="00ED27D2">
          <w:rPr>
            <w:rStyle w:val="af4"/>
            <w:rFonts w:eastAsiaTheme="majorEastAsia"/>
            <w:noProof/>
            <w:lang w:eastAsia="en-US"/>
          </w:rPr>
          <w:t xml:space="preserve"> Абстрактные классы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_Toc385945909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10" w:history="1">
        <w:r w:rsidR="00DD56D4" w:rsidRPr="00ED27D2">
          <w:rPr>
            <w:rStyle w:val="af4"/>
            <w:noProof/>
            <w:lang w:val="en-US" w:eastAsia="en-US"/>
          </w:rPr>
          <w:t>3.3.1.1. LanguageEntity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4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11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3.3.1.2. DictEntity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12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3.3.1.3. WordformBase(DictEntity)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_Toc385945912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13" w:history="1">
        <w:r w:rsidR="00DD56D4" w:rsidRPr="00ED27D2">
          <w:rPr>
            <w:rStyle w:val="af4"/>
            <w:noProof/>
            <w:lang w:val="en-US" w:eastAsia="en-US"/>
          </w:rPr>
          <w:t>3.3.1.4.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LexemeBase(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_Toc385945913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14" w:history="1">
        <w:r w:rsidR="00DD56D4" w:rsidRPr="00ED27D2">
          <w:rPr>
            <w:rStyle w:val="af4"/>
            <w:noProof/>
            <w:lang w:val="en-US" w:eastAsia="en-US"/>
          </w:rPr>
          <w:t>3.3.1.5.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TranslationBase(DictEntity)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_Toc385945914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30"/>
        <w:rPr>
          <w:rFonts w:eastAsiaTheme="minorEastAsia" w:cstheme="minorBidi"/>
          <w:noProof/>
        </w:rPr>
      </w:pPr>
      <w:hyperlink w:anchor="_Toc385945915" w:history="1">
        <w:r w:rsidR="00DD56D4" w:rsidRPr="00ED27D2">
          <w:rPr>
            <w:rStyle w:val="af4"/>
            <w:noProof/>
            <w:lang w:val="en-US" w:eastAsia="en-US"/>
          </w:rPr>
          <w:t>3.3.2.</w:t>
        </w:r>
        <w:r w:rsidR="00DD56D4" w:rsidRPr="00ED27D2">
          <w:rPr>
            <w:rStyle w:val="af4"/>
            <w:noProof/>
            <w:lang w:eastAsia="en-US"/>
          </w:rPr>
          <w:t xml:space="preserve"> Классы модели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_Toc385945915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16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3.3.2.1.</w:t>
        </w:r>
        <w:r w:rsidR="00DD56D4" w:rsidRPr="00ED27D2">
          <w:rPr>
            <w:rStyle w:val="af4"/>
            <w:noProof/>
            <w:lang w:val="en-US"/>
          </w:rPr>
          <w:t xml:space="preserve"> TranslatedTerm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(</w:t>
        </w:r>
        <w:r w:rsidR="00DD56D4" w:rsidRPr="00ED27D2">
          <w:rPr>
            <w:rStyle w:val="af4"/>
            <w:noProof/>
            <w:lang w:val="en-US" w:eastAsia="en-US"/>
          </w:rPr>
          <w:t>LanguageEntity)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_Toc385945916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5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17" w:history="1">
        <w:r w:rsidR="00DD56D4" w:rsidRPr="00ED27D2">
          <w:rPr>
            <w:rStyle w:val="af4"/>
            <w:noProof/>
            <w:lang w:val="en-US" w:eastAsia="en-US"/>
          </w:rPr>
          <w:t>3.3.2.2.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Lexeme(</w:t>
        </w:r>
        <w:r w:rsidR="00DD56D4" w:rsidRPr="00ED27D2">
          <w:rPr>
            <w:rStyle w:val="af4"/>
            <w:noProof/>
            <w:lang w:val="en-US" w:eastAsia="en-US"/>
          </w:rPr>
          <w:t>LexemeBase)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_Toc385945917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18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3.3.2.3. Translation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(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>TranslationBase</w:t>
        </w:r>
        <w:r w:rsidR="00DD56D4" w:rsidRPr="00ED27D2">
          <w:rPr>
            <w:rStyle w:val="af4"/>
            <w:rFonts w:eastAsiaTheme="minorHAnsi"/>
            <w:noProof/>
            <w:lang w:eastAsia="en-US"/>
          </w:rPr>
          <w:t>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_Toc385945918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19" w:history="1">
        <w:r w:rsidR="00DD56D4" w:rsidRPr="00ED27D2">
          <w:rPr>
            <w:rStyle w:val="af4"/>
            <w:rFonts w:eastAsiaTheme="minorHAnsi"/>
            <w:noProof/>
            <w:lang w:val="en-US" w:eastAsia="en-US"/>
          </w:rPr>
          <w:t>3.3.2.4. Wordform(WordformBase)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_Toc385945919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20" w:history="1">
        <w:r w:rsidR="00DD56D4" w:rsidRPr="00ED27D2">
          <w:rPr>
            <w:rStyle w:val="af4"/>
            <w:rFonts w:eastAsiaTheme="minorHAnsi"/>
            <w:noProof/>
            <w:lang w:eastAsia="en-US"/>
          </w:rPr>
          <w:t>3.3.2.5.</w:t>
        </w:r>
        <w:r w:rsidR="00DD56D4" w:rsidRPr="00ED27D2">
          <w:rPr>
            <w:rStyle w:val="af4"/>
            <w:rFonts w:eastAsiaTheme="minorHAnsi"/>
            <w:noProof/>
            <w:lang w:val="en-US" w:eastAsia="en-US"/>
          </w:rPr>
          <w:t xml:space="preserve"> WordformSample(WordformBase)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_Toc385945920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DD56D4" w:rsidRDefault="008262D0">
      <w:pPr>
        <w:pStyle w:val="41"/>
        <w:rPr>
          <w:rFonts w:eastAsiaTheme="minorEastAsia" w:cstheme="minorBidi"/>
          <w:noProof/>
        </w:rPr>
      </w:pPr>
      <w:hyperlink w:anchor="_Toc385945921" w:history="1">
        <w:r w:rsidR="00DD56D4" w:rsidRPr="00ED27D2">
          <w:rPr>
            <w:rStyle w:val="af4"/>
            <w:noProof/>
            <w:lang w:eastAsia="en-US"/>
          </w:rPr>
          <w:t>3.3.2.6.</w:t>
        </w:r>
        <w:r w:rsidR="00DD56D4" w:rsidRPr="00ED27D2">
          <w:rPr>
            <w:rStyle w:val="af4"/>
            <w:noProof/>
            <w:lang w:val="en-US" w:eastAsia="en-US"/>
          </w:rPr>
          <w:t xml:space="preserve"> WordformOrder</w:t>
        </w:r>
        <w:r w:rsidR="00DD56D4">
          <w:rPr>
            <w:noProof/>
            <w:webHidden/>
          </w:rPr>
          <w:tab/>
        </w:r>
        <w:r w:rsidR="00DD56D4">
          <w:rPr>
            <w:noProof/>
            <w:webHidden/>
          </w:rPr>
          <w:fldChar w:fldCharType="begin"/>
        </w:r>
        <w:r w:rsidR="00DD56D4">
          <w:rPr>
            <w:noProof/>
            <w:webHidden/>
          </w:rPr>
          <w:instrText xml:space="preserve"> PAGEREF _Toc385945921 \h </w:instrText>
        </w:r>
        <w:r w:rsidR="00DD56D4">
          <w:rPr>
            <w:noProof/>
            <w:webHidden/>
          </w:rPr>
        </w:r>
        <w:r w:rsidR="00DD56D4">
          <w:rPr>
            <w:noProof/>
            <w:webHidden/>
          </w:rPr>
          <w:fldChar w:fldCharType="separate"/>
        </w:r>
        <w:r w:rsidR="00DD56D4">
          <w:rPr>
            <w:noProof/>
            <w:webHidden/>
          </w:rPr>
          <w:t>6</w:t>
        </w:r>
        <w:r w:rsidR="00DD56D4">
          <w:rPr>
            <w:noProof/>
            <w:webHidden/>
          </w:rPr>
          <w:fldChar w:fldCharType="end"/>
        </w:r>
      </w:hyperlink>
    </w:p>
    <w:p w:rsidR="00195B03" w:rsidRPr="00237E64" w:rsidRDefault="00195B03" w:rsidP="00195B03">
      <w:pPr>
        <w:pStyle w:val="8"/>
        <w:rPr>
          <w:lang w:val="en-US"/>
        </w:rPr>
      </w:pPr>
      <w:r>
        <w:rPr>
          <w:sz w:val="24"/>
          <w:szCs w:val="20"/>
        </w:rPr>
        <w:fldChar w:fldCharType="end"/>
      </w:r>
    </w:p>
    <w:p w:rsidR="00195B03" w:rsidRDefault="00195B03" w:rsidP="00195B03">
      <w:pPr>
        <w:pStyle w:val="1"/>
        <w:rPr>
          <w:lang w:val="en-US"/>
        </w:rPr>
      </w:pPr>
      <w:bookmarkStart w:id="1" w:name="_Toc356245941"/>
      <w:bookmarkStart w:id="2" w:name="_Toc385945882"/>
      <w:bookmarkEnd w:id="0"/>
      <w:r w:rsidRPr="009874DD">
        <w:t>Договоренности</w:t>
      </w:r>
      <w:bookmarkEnd w:id="1"/>
      <w:bookmarkEnd w:id="2"/>
    </w:p>
    <w:p w:rsidR="00195B03" w:rsidRPr="009666BE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Во всех случаях, когда нужно определить неопределенный явным образом порядок следования языков, следует использовать алфавитный порядок. Например</w:t>
      </w:r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 w:rsidRPr="009874DD">
        <w:rPr>
          <w:rFonts w:eastAsiaTheme="minorHAnsi"/>
          <w:lang w:eastAsia="en-US"/>
        </w:rPr>
        <w:t>но</w:t>
      </w:r>
      <w:r w:rsidRPr="009666BE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не</w:t>
      </w:r>
      <w:r w:rsidRPr="009666BE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1=</w:t>
      </w:r>
      <w:proofErr w:type="spellStart"/>
      <w:r>
        <w:rPr>
          <w:rFonts w:eastAsiaTheme="minorHAnsi"/>
          <w:lang w:val="en-US" w:eastAsia="en-US"/>
        </w:rPr>
        <w:t>Rus</w:t>
      </w:r>
      <w:proofErr w:type="spellEnd"/>
      <w:r w:rsidRPr="009666BE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val="en-US" w:eastAsia="en-US"/>
        </w:rPr>
        <w:t>Lang</w:t>
      </w:r>
      <w:r w:rsidRPr="009666BE">
        <w:rPr>
          <w:rFonts w:eastAsiaTheme="minorHAnsi"/>
          <w:lang w:eastAsia="en-US"/>
        </w:rPr>
        <w:t>2=</w:t>
      </w:r>
      <w:proofErr w:type="spellStart"/>
      <w:r>
        <w:rPr>
          <w:rFonts w:eastAsiaTheme="minorHAnsi"/>
          <w:lang w:val="en-US" w:eastAsia="en-US"/>
        </w:rPr>
        <w:t>Izh</w:t>
      </w:r>
      <w:proofErr w:type="spellEnd"/>
      <w:r w:rsidRPr="009666BE">
        <w:rPr>
          <w:rFonts w:eastAsiaTheme="minorHAnsi"/>
          <w:lang w:eastAsia="en-US"/>
        </w:rPr>
        <w:t>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3" w:name="_Toc385945883"/>
      <w:r>
        <w:rPr>
          <w:rFonts w:eastAsiaTheme="majorEastAsia"/>
          <w:lang w:eastAsia="en-US"/>
        </w:rPr>
        <w:t>Компоненты системы</w:t>
      </w:r>
      <w:bookmarkEnd w:id="3"/>
    </w:p>
    <w:p w:rsidR="00195B03" w:rsidRDefault="00195B03" w:rsidP="00195B03">
      <w:pPr>
        <w:ind w:left="708" w:hanging="708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Движок словаря работает с БД через модели </w:t>
      </w:r>
      <w:proofErr w:type="spellStart"/>
      <w:r>
        <w:rPr>
          <w:rFonts w:eastAsiaTheme="majorEastAsia"/>
          <w:lang w:val="en-US" w:eastAsia="en-US"/>
        </w:rPr>
        <w:t>Django</w:t>
      </w:r>
      <w:proofErr w:type="spellEnd"/>
      <w:r>
        <w:rPr>
          <w:rFonts w:eastAsiaTheme="majorEastAsia"/>
          <w:lang w:eastAsia="en-US"/>
        </w:rPr>
        <w:t>.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Движок словаря имеет веб-сервис со следующими методами: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GetTranslation</w:t>
      </w:r>
      <w:proofErr w:type="spellEnd"/>
      <w:r>
        <w:rPr>
          <w:rFonts w:eastAsiaTheme="majorEastAsia"/>
          <w:lang w:val="en-US" w:eastAsia="en-US"/>
        </w:rPr>
        <w:t>…</w:t>
      </w:r>
    </w:p>
    <w:p w:rsidR="00195B03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В качестве клиентов выступают:</w:t>
      </w:r>
    </w:p>
    <w:p w:rsidR="00195B03" w:rsidRPr="00A05A6F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eastAsia="en-US"/>
        </w:rPr>
      </w:pPr>
      <w:proofErr w:type="spellStart"/>
      <w:r>
        <w:rPr>
          <w:rFonts w:eastAsiaTheme="majorEastAsia"/>
          <w:lang w:val="en-US" w:eastAsia="en-US"/>
        </w:rPr>
        <w:t>Web</w:t>
      </w:r>
      <w:r w:rsidRPr="00A05A6F">
        <w:rPr>
          <w:rFonts w:eastAsiaTheme="majorEastAsia"/>
          <w:lang w:val="en-US" w:eastAsia="en-US"/>
        </w:rPr>
        <w:t>UI</w:t>
      </w:r>
      <w:proofErr w:type="spellEnd"/>
      <w:r>
        <w:rPr>
          <w:rFonts w:eastAsiaTheme="majorEastAsia"/>
          <w:lang w:eastAsia="en-US"/>
        </w:rPr>
        <w:t>;</w:t>
      </w:r>
    </w:p>
    <w:p w:rsidR="00195B03" w:rsidRPr="009666BE" w:rsidRDefault="00195B03" w:rsidP="00195B03">
      <w:pPr>
        <w:pStyle w:val="aff2"/>
        <w:numPr>
          <w:ilvl w:val="0"/>
          <w:numId w:val="40"/>
        </w:numPr>
        <w:rPr>
          <w:rFonts w:eastAsiaTheme="majorEastAsia"/>
          <w:lang w:val="en-US" w:eastAsia="en-US"/>
        </w:rPr>
      </w:pPr>
      <w:r w:rsidRPr="009666BE">
        <w:rPr>
          <w:rFonts w:eastAsiaTheme="majorEastAsia"/>
          <w:lang w:eastAsia="en-US"/>
        </w:rPr>
        <w:t>Мобильное приложение (упрощенно).</w:t>
      </w:r>
    </w:p>
    <w:p w:rsidR="00195B03" w:rsidRDefault="00195B03" w:rsidP="00195B03">
      <w:pPr>
        <w:pStyle w:val="1"/>
        <w:rPr>
          <w:rFonts w:eastAsiaTheme="majorEastAsia"/>
          <w:lang w:val="en-US" w:eastAsia="en-US"/>
        </w:rPr>
      </w:pPr>
      <w:bookmarkStart w:id="4" w:name="_Toc385945884"/>
      <w:r w:rsidRPr="009874DD">
        <w:rPr>
          <w:rFonts w:eastAsiaTheme="majorEastAsia"/>
          <w:lang w:eastAsia="en-US"/>
        </w:rPr>
        <w:t>Объекты</w:t>
      </w:r>
      <w:bookmarkEnd w:id="4"/>
    </w:p>
    <w:p w:rsidR="00195B03" w:rsidRDefault="00195B03" w:rsidP="00195B03">
      <w:pPr>
        <w:pStyle w:val="2"/>
        <w:rPr>
          <w:lang w:val="en-US" w:eastAsia="en-US"/>
        </w:rPr>
      </w:pPr>
      <w:bookmarkStart w:id="5" w:name="_Toc385945885"/>
      <w:r w:rsidRPr="006F2733">
        <w:rPr>
          <w:lang w:eastAsia="en-US"/>
        </w:rPr>
        <w:t>Глобальные классы</w:t>
      </w:r>
      <w:bookmarkEnd w:id="5"/>
    </w:p>
    <w:p w:rsidR="00195B03" w:rsidRDefault="00195B03" w:rsidP="00195B03">
      <w:pPr>
        <w:pStyle w:val="3"/>
        <w:rPr>
          <w:lang w:eastAsia="en-US"/>
        </w:rPr>
      </w:pPr>
      <w:bookmarkStart w:id="6" w:name="_Toc385945886"/>
      <w:r>
        <w:rPr>
          <w:lang w:eastAsia="en-US"/>
        </w:rPr>
        <w:t>Абстрактные классы</w:t>
      </w:r>
      <w:bookmarkEnd w:id="6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7" w:name="_Toc385945887"/>
      <w:r w:rsidRPr="00512513">
        <w:rPr>
          <w:lang w:val="en-US" w:eastAsia="en-US"/>
        </w:rPr>
        <w:t>Change</w:t>
      </w:r>
      <w:bookmarkEnd w:id="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BB3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4A4E8A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user_id_changer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</w:p>
        </w:tc>
      </w:tr>
      <w:tr w:rsidR="00195B03" w:rsidRPr="00FD4CBD" w:rsidTr="00BB398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timestamp_change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  <w:tr w:rsidR="00195B03" w:rsidRPr="00FD4CBD" w:rsidTr="00BB3981"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rPr>
                <w:lang w:val="en-US"/>
              </w:rPr>
              <w:t>c</w:t>
            </w:r>
            <w:r w:rsidRPr="0095799D">
              <w:rPr>
                <w:lang w:val="en-US"/>
              </w:rPr>
              <w:t>omment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0318B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>
              <w:t>Свободный комментарий. В будущем возможна замена на ссылку</w:t>
            </w:r>
          </w:p>
        </w:tc>
      </w:tr>
      <w:tr w:rsidR="00024B2E" w:rsidRPr="00FD4CBD" w:rsidTr="00BB3981">
        <w:tc>
          <w:tcPr>
            <w:tcW w:w="1250" w:type="pct"/>
          </w:tcPr>
          <w:p w:rsidR="00024B2E" w:rsidRDefault="00024B2E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object_type</w:t>
            </w:r>
            <w:proofErr w:type="spellEnd"/>
          </w:p>
        </w:tc>
        <w:tc>
          <w:tcPr>
            <w:tcW w:w="1250" w:type="pct"/>
          </w:tcPr>
          <w:p w:rsidR="00024B2E" w:rsidRDefault="00024B2E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024B2E" w:rsidRDefault="00024B2E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024B2E" w:rsidRDefault="00024B2E" w:rsidP="003B1BBB">
            <w:pPr>
              <w:pStyle w:val="aff4"/>
            </w:pPr>
            <w:r>
              <w:t>Вид изменяемого объекта</w:t>
            </w:r>
          </w:p>
        </w:tc>
      </w:tr>
      <w:tr w:rsidR="00BB3981" w:rsidRPr="00FD4CBD" w:rsidTr="00BB3981">
        <w:tc>
          <w:tcPr>
            <w:tcW w:w="1250" w:type="pct"/>
          </w:tcPr>
          <w:p w:rsidR="00BB3981" w:rsidRDefault="00BB3981" w:rsidP="00EB6638">
            <w:pPr>
              <w:pStyle w:val="aff4"/>
              <w:rPr>
                <w:lang w:val="en-US"/>
              </w:rPr>
            </w:pPr>
            <w:bookmarkStart w:id="8" w:name="_Toc356245956"/>
            <w:bookmarkStart w:id="9" w:name="_Toc356245946"/>
            <w:proofErr w:type="spellStart"/>
            <w:r>
              <w:rPr>
                <w:lang w:val="en-US"/>
              </w:rPr>
              <w:t>object_id</w:t>
            </w:r>
            <w:proofErr w:type="spellEnd"/>
          </w:p>
        </w:tc>
        <w:tc>
          <w:tcPr>
            <w:tcW w:w="1250" w:type="pct"/>
          </w:tcPr>
          <w:p w:rsidR="00BB3981" w:rsidRDefault="00BB3981" w:rsidP="00EB6638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BB3981" w:rsidRDefault="00BB3981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BB3981" w:rsidRPr="009463BB" w:rsidRDefault="00BB3981" w:rsidP="00EB6638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добавленного объекта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10" w:name="_Toc385945888"/>
      <w:r>
        <w:rPr>
          <w:lang w:eastAsia="en-US"/>
        </w:rPr>
        <w:t>Классы модели</w:t>
      </w:r>
      <w:bookmarkEnd w:id="10"/>
    </w:p>
    <w:p w:rsidR="00195B03" w:rsidRPr="00512513" w:rsidRDefault="00195B03" w:rsidP="00195B03">
      <w:pPr>
        <w:pStyle w:val="4"/>
        <w:rPr>
          <w:rFonts w:eastAsiaTheme="minorHAnsi"/>
          <w:lang w:val="en-US" w:eastAsia="en-US"/>
        </w:rPr>
      </w:pPr>
      <w:bookmarkStart w:id="11" w:name="_Toc385945889"/>
      <w:bookmarkStart w:id="12" w:name="_Toc356245957"/>
      <w:bookmarkEnd w:id="8"/>
      <w:proofErr w:type="spellStart"/>
      <w:proofErr w:type="gramStart"/>
      <w:r w:rsidRPr="00512513">
        <w:rPr>
          <w:rFonts w:eastAsiaTheme="minorHAnsi"/>
          <w:lang w:val="en-US" w:eastAsia="en-US"/>
        </w:rPr>
        <w:t>DictChange</w:t>
      </w:r>
      <w:proofErr w:type="spellEnd"/>
      <w:r w:rsidRPr="00512513">
        <w:rPr>
          <w:rFonts w:eastAsiaTheme="minorHAnsi"/>
          <w:lang w:val="en-US" w:eastAsia="en-US"/>
        </w:rPr>
        <w:t>(</w:t>
      </w:r>
      <w:proofErr w:type="gramEnd"/>
      <w:r w:rsidRPr="00512513">
        <w:rPr>
          <w:rFonts w:eastAsiaTheme="minorHAnsi"/>
          <w:lang w:val="en-US" w:eastAsia="en-US"/>
        </w:rPr>
        <w:t>Change)</w:t>
      </w:r>
      <w:bookmarkEnd w:id="11"/>
    </w:p>
    <w:p w:rsidR="00195B03" w:rsidRPr="009874DD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Данные </w:t>
      </w:r>
      <w:proofErr w:type="gramStart"/>
      <w:r>
        <w:rPr>
          <w:rFonts w:eastAsiaTheme="minorHAnsi"/>
          <w:lang w:eastAsia="en-US"/>
        </w:rPr>
        <w:t>об</w:t>
      </w:r>
      <w:proofErr w:type="gramEnd"/>
      <w:r>
        <w:rPr>
          <w:rFonts w:eastAsiaTheme="minorHAnsi"/>
          <w:lang w:eastAsia="en-US"/>
        </w:rPr>
        <w:t xml:space="preserve"> </w:t>
      </w:r>
      <w:r w:rsidR="00577B99">
        <w:rPr>
          <w:rFonts w:eastAsiaTheme="minorHAnsi"/>
          <w:lang w:eastAsia="en-US"/>
        </w:rPr>
        <w:t xml:space="preserve">добавлении </w:t>
      </w:r>
      <w:r>
        <w:rPr>
          <w:rFonts w:eastAsiaTheme="minorHAnsi"/>
          <w:lang w:eastAsia="en-US"/>
        </w:rPr>
        <w:t>записи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1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user_id_reviewer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3E220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Рецензент</w:t>
            </w:r>
            <w:r>
              <w:t xml:space="preserve"> изменения (</w:t>
            </w:r>
            <w:proofErr w:type="spellStart"/>
            <w:r w:rsidRPr="00FD4CBD">
              <w:t>id</w:t>
            </w:r>
            <w:proofErr w:type="spellEnd"/>
            <w:r w:rsidRPr="00FD4CBD">
              <w:t xml:space="preserve"> пользователя</w:t>
            </w:r>
            <w:r>
              <w:t>)</w:t>
            </w:r>
          </w:p>
        </w:tc>
      </w:tr>
      <w:tr w:rsidR="00195B03" w:rsidRPr="00FD4CBD" w:rsidTr="003153F1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timestamp_review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Д</w:t>
            </w:r>
            <w:r w:rsidRPr="00FD4CBD">
              <w:t>ата/время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</w:p>
        </w:tc>
      </w:tr>
    </w:tbl>
    <w:p w:rsidR="00195B03" w:rsidRPr="00512513" w:rsidRDefault="008B7171" w:rsidP="00195B03">
      <w:pPr>
        <w:pStyle w:val="4"/>
        <w:rPr>
          <w:rFonts w:eastAsiaTheme="minorHAnsi"/>
          <w:lang w:eastAsia="en-US"/>
        </w:rPr>
      </w:pPr>
      <w:bookmarkStart w:id="13" w:name="_Toc385945890"/>
      <w:proofErr w:type="spellStart"/>
      <w:proofErr w:type="gramStart"/>
      <w:r>
        <w:rPr>
          <w:rFonts w:eastAsiaTheme="minorHAnsi"/>
          <w:lang w:val="en-US" w:eastAsia="en-US"/>
        </w:rPr>
        <w:t>Field</w:t>
      </w:r>
      <w:r w:rsidRPr="00512513">
        <w:rPr>
          <w:rFonts w:eastAsiaTheme="minorHAnsi"/>
          <w:lang w:val="en-US" w:eastAsia="en-US"/>
        </w:rPr>
        <w:t>Change</w:t>
      </w:r>
      <w:proofErr w:type="spellEnd"/>
      <w:r w:rsidR="00195B03" w:rsidRPr="00A145E8">
        <w:rPr>
          <w:rFonts w:eastAsiaTheme="minorHAnsi"/>
          <w:lang w:eastAsia="en-US"/>
        </w:rPr>
        <w:t>(</w:t>
      </w:r>
      <w:proofErr w:type="gramEnd"/>
      <w:r w:rsidR="00195B03" w:rsidRPr="00512513">
        <w:rPr>
          <w:rFonts w:eastAsiaTheme="minorHAnsi"/>
          <w:lang w:val="en-US" w:eastAsia="en-US"/>
        </w:rPr>
        <w:t>Change</w:t>
      </w:r>
      <w:r w:rsidR="00195B03" w:rsidRPr="00A145E8">
        <w:rPr>
          <w:rFonts w:eastAsiaTheme="minorHAnsi"/>
          <w:lang w:eastAsia="en-US"/>
        </w:rPr>
        <w:t>)</w:t>
      </w:r>
      <w:bookmarkEnd w:id="13"/>
    </w:p>
    <w:p w:rsidR="00195B03" w:rsidRPr="00CA1A54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Данные об изменении полей таблиц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A47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field_name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old_value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  <w:tr w:rsidR="00195B03" w:rsidRPr="00FD4CBD" w:rsidTr="00A47012">
        <w:tc>
          <w:tcPr>
            <w:tcW w:w="1250" w:type="pct"/>
          </w:tcPr>
          <w:p w:rsidR="00195B03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new_value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14" w:name="_Toc385945891"/>
      <w:r w:rsidRPr="004D68B6">
        <w:rPr>
          <w:rFonts w:eastAsiaTheme="minorHAnsi"/>
          <w:lang w:val="en-US" w:eastAsia="en-US"/>
        </w:rPr>
        <w:lastRenderedPageBreak/>
        <w:t>Settings</w:t>
      </w:r>
      <w:bookmarkEnd w:id="12"/>
      <w:bookmarkEnd w:id="14"/>
    </w:p>
    <w:p w:rsidR="00195B03" w:rsidRPr="008A781B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На текущей итерации не используется</w:t>
      </w:r>
    </w:p>
    <w:p w:rsidR="00195B03" w:rsidRPr="004067BE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База данных</w:t>
      </w:r>
    </w:p>
    <w:p w:rsidR="00195B03" w:rsidRPr="00153E58" w:rsidRDefault="00195B03" w:rsidP="00195B03">
      <w:pPr>
        <w:pStyle w:val="aff2"/>
        <w:numPr>
          <w:ilvl w:val="0"/>
          <w:numId w:val="41"/>
        </w:numPr>
        <w:rPr>
          <w:rFonts w:eastAsiaTheme="minorHAnsi"/>
          <w:lang w:eastAsia="en-US"/>
        </w:rPr>
      </w:pPr>
      <w:r w:rsidRPr="00153E58">
        <w:rPr>
          <w:rFonts w:eastAsiaTheme="minorHAnsi"/>
          <w:lang w:eastAsia="en-US"/>
        </w:rPr>
        <w:t>Язык для технологических обозначений</w:t>
      </w:r>
    </w:p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15" w:name="_Toc356245958"/>
      <w:bookmarkStart w:id="16" w:name="_Toc385945892"/>
      <w:r w:rsidRPr="009874DD">
        <w:rPr>
          <w:rFonts w:eastAsiaTheme="majorEastAsia"/>
          <w:lang w:eastAsia="en-US"/>
        </w:rPr>
        <w:t>Глобальные справочники</w:t>
      </w:r>
      <w:bookmarkEnd w:id="15"/>
      <w:bookmarkEnd w:id="16"/>
    </w:p>
    <w:p w:rsidR="00195B03" w:rsidRDefault="00195B03" w:rsidP="00195B03">
      <w:pPr>
        <w:pStyle w:val="3"/>
        <w:rPr>
          <w:lang w:eastAsia="en-US"/>
        </w:rPr>
      </w:pPr>
      <w:bookmarkStart w:id="17" w:name="_Toc385945893"/>
      <w:bookmarkStart w:id="18" w:name="_Toc356245947"/>
      <w:bookmarkStart w:id="19" w:name="_Toc356245959"/>
      <w:r>
        <w:rPr>
          <w:lang w:eastAsia="en-US"/>
        </w:rPr>
        <w:t>Абстрактные классы</w:t>
      </w:r>
      <w:bookmarkEnd w:id="17"/>
    </w:p>
    <w:p w:rsidR="00195B03" w:rsidRPr="00512513" w:rsidRDefault="00195B03" w:rsidP="00195B03">
      <w:pPr>
        <w:pStyle w:val="4"/>
        <w:rPr>
          <w:lang w:val="en-US" w:eastAsia="en-US"/>
        </w:rPr>
      </w:pPr>
      <w:bookmarkStart w:id="20" w:name="_Toc385945894"/>
      <w:r w:rsidRPr="00512513">
        <w:rPr>
          <w:lang w:val="en-US" w:eastAsia="en-US"/>
        </w:rPr>
        <w:t>Term</w:t>
      </w:r>
      <w:bookmarkEnd w:id="2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D612BB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английском языке (для перевода)</w:t>
            </w:r>
          </w:p>
        </w:tc>
      </w:tr>
      <w:tr w:rsidR="00195B03" w:rsidRPr="00FD4CBD" w:rsidTr="003B1BBB">
        <w:tc>
          <w:tcPr>
            <w:tcW w:w="1250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term</w:t>
            </w:r>
            <w:r>
              <w:t>_</w:t>
            </w: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1250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FD4CBD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сокращения для термина на английском языке (для перевода)</w:t>
            </w:r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21" w:name="_Toc385945895"/>
      <w:r>
        <w:rPr>
          <w:lang w:eastAsia="en-US"/>
        </w:rPr>
        <w:t>Классы модели</w:t>
      </w:r>
      <w:bookmarkEnd w:id="21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2" w:name="_Toc385945896"/>
      <w:bookmarkEnd w:id="18"/>
      <w:proofErr w:type="spellStart"/>
      <w:proofErr w:type="gramStart"/>
      <w:r w:rsidRPr="004D68B6">
        <w:rPr>
          <w:rFonts w:eastAsiaTheme="minorHAnsi"/>
          <w:lang w:val="en-US" w:eastAsia="en-US"/>
        </w:rPr>
        <w:t>SyntacticCategory</w:t>
      </w:r>
      <w:bookmarkEnd w:id="19"/>
      <w:proofErr w:type="spellEnd"/>
      <w:r w:rsidRPr="004D68B6">
        <w:rPr>
          <w:rFonts w:eastAsiaTheme="minorHAnsi"/>
          <w:lang w:val="en-US" w:eastAsia="en-US"/>
        </w:rPr>
        <w:t>(</w:t>
      </w:r>
      <w:proofErr w:type="gramEnd"/>
      <w:r w:rsidRPr="004D68B6">
        <w:rPr>
          <w:rFonts w:eastAsiaTheme="minorHAnsi"/>
          <w:lang w:val="en-US" w:eastAsia="en-US"/>
        </w:rPr>
        <w:t>Term)</w:t>
      </w:r>
      <w:bookmarkEnd w:id="22"/>
    </w:p>
    <w:p w:rsidR="00195B03" w:rsidRDefault="00195B03" w:rsidP="00195B03">
      <w:pPr>
        <w:rPr>
          <w:rFonts w:eastAsiaTheme="minorHAnsi"/>
          <w:lang w:val="et-EE" w:eastAsia="en-US"/>
        </w:rPr>
      </w:pPr>
      <w:r w:rsidRPr="009874DD">
        <w:rPr>
          <w:rFonts w:eastAsiaTheme="minorHAnsi"/>
          <w:lang w:eastAsia="en-US"/>
        </w:rPr>
        <w:t>Части речи, определенные в системе на глобальном уровне.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3" w:name="_Toc356245960"/>
      <w:bookmarkStart w:id="24" w:name="_Toc385945897"/>
      <w:proofErr w:type="spellStart"/>
      <w:r w:rsidRPr="004D68B6">
        <w:rPr>
          <w:rFonts w:eastAsiaTheme="minorHAnsi"/>
        </w:rPr>
        <w:t>UsageConstraint</w:t>
      </w:r>
      <w:bookmarkEnd w:id="23"/>
      <w:proofErr w:type="spellEnd"/>
      <w:r w:rsidRPr="004D68B6">
        <w:rPr>
          <w:rFonts w:eastAsiaTheme="minorHAnsi"/>
          <w:lang w:val="en-US" w:eastAsia="en-US"/>
        </w:rPr>
        <w:t>(Term)</w:t>
      </w:r>
      <w:bookmarkEnd w:id="24"/>
    </w:p>
    <w:p w:rsidR="00195B03" w:rsidRPr="00E25DE5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Характеристики и области применения лексем</w:t>
      </w:r>
      <w:r w:rsidRPr="00E02AC2">
        <w:rPr>
          <w:rFonts w:eastAsiaTheme="minorHAnsi"/>
          <w:lang w:eastAsia="en-US"/>
        </w:rPr>
        <w:t xml:space="preserve"> </w:t>
      </w:r>
      <w:r w:rsidRPr="009874DD">
        <w:rPr>
          <w:rFonts w:eastAsiaTheme="minorHAnsi"/>
          <w:lang w:eastAsia="en-US"/>
        </w:rPr>
        <w:t>для точного определения ее смысла в рамках связи (перевода)</w:t>
      </w:r>
      <w:r>
        <w:rPr>
          <w:rFonts w:eastAsiaTheme="minorHAnsi"/>
          <w:lang w:eastAsia="en-US"/>
        </w:rPr>
        <w:t>.</w:t>
      </w:r>
      <w:r w:rsidRPr="009874DD">
        <w:rPr>
          <w:rFonts w:eastAsiaTheme="minorHAnsi"/>
          <w:lang w:eastAsia="en-US"/>
        </w:rPr>
        <w:t xml:space="preserve"> </w:t>
      </w:r>
      <w:proofErr w:type="gramStart"/>
      <w:r>
        <w:rPr>
          <w:rFonts w:eastAsiaTheme="minorHAnsi"/>
          <w:lang w:eastAsia="en-US"/>
        </w:rPr>
        <w:t>Определенны</w:t>
      </w:r>
      <w:proofErr w:type="gramEnd"/>
      <w:r w:rsidRPr="009874DD">
        <w:rPr>
          <w:rFonts w:eastAsiaTheme="minorHAnsi"/>
          <w:lang w:eastAsia="en-US"/>
        </w:rPr>
        <w:t xml:space="preserve"> на глобальном уровне.</w:t>
      </w:r>
    </w:p>
    <w:p w:rsidR="00EE0B3F" w:rsidRDefault="00EE0B3F" w:rsidP="00195B03">
      <w:pPr>
        <w:pStyle w:val="4"/>
        <w:rPr>
          <w:rFonts w:eastAsiaTheme="minorHAnsi"/>
          <w:lang w:val="en-US"/>
        </w:rPr>
      </w:pPr>
      <w:bookmarkStart w:id="25" w:name="_Toc385945898"/>
      <w:bookmarkStart w:id="26" w:name="_Toc356245961"/>
      <w:proofErr w:type="spellStart"/>
      <w:proofErr w:type="gramStart"/>
      <w:r>
        <w:rPr>
          <w:rFonts w:eastAsiaTheme="minorHAnsi"/>
          <w:lang w:val="en-US"/>
        </w:rPr>
        <w:t>GrammCategoryType</w:t>
      </w:r>
      <w:proofErr w:type="spellEnd"/>
      <w:r>
        <w:rPr>
          <w:rFonts w:eastAsiaTheme="minorHAnsi"/>
          <w:lang w:val="en-US"/>
        </w:rPr>
        <w:t>(</w:t>
      </w:r>
      <w:proofErr w:type="gramEnd"/>
      <w:r>
        <w:rPr>
          <w:rFonts w:eastAsiaTheme="minorHAnsi"/>
          <w:lang w:val="en-US"/>
        </w:rPr>
        <w:t>Term)</w:t>
      </w:r>
      <w:bookmarkEnd w:id="25"/>
    </w:p>
    <w:p w:rsidR="00EE0B3F" w:rsidRPr="00050580" w:rsidRDefault="00EE0B3F" w:rsidP="00EE0B3F">
      <w:pPr>
        <w:rPr>
          <w:rFonts w:eastAsiaTheme="minorHAnsi"/>
        </w:rPr>
      </w:pPr>
      <w:r>
        <w:rPr>
          <w:rFonts w:eastAsiaTheme="minorHAnsi"/>
        </w:rPr>
        <w:t xml:space="preserve">Виды грамматических категорий </w:t>
      </w:r>
      <w:r w:rsidR="006E528F">
        <w:rPr>
          <w:rFonts w:eastAsiaTheme="minorHAnsi"/>
        </w:rPr>
        <w:t>в</w:t>
      </w:r>
      <w:r>
        <w:rPr>
          <w:rFonts w:eastAsiaTheme="minorHAnsi"/>
        </w:rPr>
        <w:t xml:space="preserve"> системе</w:t>
      </w:r>
    </w:p>
    <w:p w:rsidR="00195B03" w:rsidRPr="004D68B6" w:rsidRDefault="00195B03" w:rsidP="00195B03">
      <w:pPr>
        <w:pStyle w:val="4"/>
        <w:rPr>
          <w:rFonts w:eastAsiaTheme="minorHAnsi"/>
        </w:rPr>
      </w:pPr>
      <w:bookmarkStart w:id="27" w:name="_Toc385945899"/>
      <w:proofErr w:type="spellStart"/>
      <w:r w:rsidRPr="004D68B6">
        <w:rPr>
          <w:rFonts w:eastAsiaTheme="minorHAnsi"/>
        </w:rPr>
        <w:t>GrammCategory</w:t>
      </w:r>
      <w:bookmarkEnd w:id="26"/>
      <w:proofErr w:type="spellEnd"/>
      <w:r w:rsidRPr="004D68B6">
        <w:rPr>
          <w:rFonts w:eastAsiaTheme="minorHAnsi"/>
          <w:lang w:val="en-US" w:eastAsia="en-US"/>
        </w:rPr>
        <w:t>(Term)</w:t>
      </w:r>
      <w:bookmarkEnd w:id="27"/>
    </w:p>
    <w:p w:rsidR="00195B03" w:rsidRDefault="00C37D98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З</w:t>
      </w:r>
      <w:r w:rsidR="008D0A56">
        <w:rPr>
          <w:rFonts w:eastAsiaTheme="minorHAnsi"/>
          <w:lang w:eastAsia="en-US"/>
        </w:rPr>
        <w:t xml:space="preserve">начения </w:t>
      </w:r>
      <w:r w:rsidR="00195B03">
        <w:rPr>
          <w:rFonts w:eastAsiaTheme="minorHAnsi"/>
          <w:lang w:eastAsia="en-US"/>
        </w:rPr>
        <w:t>г</w:t>
      </w:r>
      <w:r w:rsidR="00195B03" w:rsidRPr="009874DD">
        <w:rPr>
          <w:rFonts w:eastAsiaTheme="minorHAnsi"/>
          <w:lang w:eastAsia="en-US"/>
        </w:rPr>
        <w:t>рамматически</w:t>
      </w:r>
      <w:r w:rsidR="008D0A56">
        <w:rPr>
          <w:rFonts w:eastAsiaTheme="minorHAnsi"/>
          <w:lang w:eastAsia="en-US"/>
        </w:rPr>
        <w:t>х</w:t>
      </w:r>
      <w:r w:rsidR="00195B03" w:rsidRPr="009874DD">
        <w:rPr>
          <w:rFonts w:eastAsiaTheme="minorHAnsi"/>
          <w:lang w:eastAsia="en-US"/>
        </w:rPr>
        <w:t xml:space="preserve"> категори</w:t>
      </w:r>
      <w:r w:rsidR="008D0A56">
        <w:rPr>
          <w:rFonts w:eastAsiaTheme="minorHAnsi"/>
          <w:lang w:eastAsia="en-US"/>
        </w:rPr>
        <w:t>й</w:t>
      </w:r>
      <w:r w:rsidR="00195B03">
        <w:rPr>
          <w:rFonts w:eastAsiaTheme="minorHAnsi"/>
          <w:lang w:eastAsia="en-US"/>
        </w:rPr>
        <w:t xml:space="preserve"> (</w:t>
      </w:r>
      <w:proofErr w:type="spellStart"/>
      <w:r w:rsidR="00195B03">
        <w:rPr>
          <w:rFonts w:eastAsiaTheme="minorHAnsi"/>
          <w:lang w:val="en-US" w:eastAsia="en-US"/>
        </w:rPr>
        <w:t>animacy</w:t>
      </w:r>
      <w:proofErr w:type="spellEnd"/>
      <w:r w:rsidR="00195B03" w:rsidRPr="00E7438F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aspect</w:t>
      </w:r>
      <w:r w:rsidR="00195B03">
        <w:rPr>
          <w:rFonts w:eastAsiaTheme="minorHAnsi"/>
          <w:lang w:eastAsia="en-US"/>
        </w:rPr>
        <w:t xml:space="preserve">, </w:t>
      </w:r>
      <w:r w:rsidR="00195B03">
        <w:rPr>
          <w:rFonts w:eastAsiaTheme="minorHAnsi"/>
          <w:lang w:val="en-US" w:eastAsia="en-US"/>
        </w:rPr>
        <w:t>case</w:t>
      </w:r>
      <w:r w:rsidR="00195B03">
        <w:rPr>
          <w:rFonts w:eastAsiaTheme="minorHAnsi"/>
          <w:lang w:eastAsia="en-US"/>
        </w:rPr>
        <w:t xml:space="preserve"> и т. д.)</w:t>
      </w:r>
      <w:r w:rsidR="00195B03" w:rsidRPr="009874DD">
        <w:rPr>
          <w:rFonts w:eastAsiaTheme="minorHAnsi"/>
          <w:lang w:eastAsia="en-US"/>
        </w:rPr>
        <w:t>, определенные в системе на глобальном уровне.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C37D98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C37D98" w:rsidRPr="00927FAB" w:rsidRDefault="00C37D98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C37D98" w:rsidRPr="00927FAB" w:rsidRDefault="00C37D98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C37D98" w:rsidRPr="00927FAB" w:rsidRDefault="00C37D98" w:rsidP="001B1A49">
            <w:pPr>
              <w:pStyle w:val="aff4"/>
            </w:pPr>
            <w:r w:rsidRPr="00927FAB">
              <w:t>Комментарий</w:t>
            </w:r>
          </w:p>
        </w:tc>
      </w:tr>
      <w:tr w:rsidR="00C37D98" w:rsidRPr="00927FAB" w:rsidTr="001B1A49">
        <w:tc>
          <w:tcPr>
            <w:tcW w:w="1250" w:type="pct"/>
          </w:tcPr>
          <w:p w:rsidR="00C37D98" w:rsidRPr="00233134" w:rsidRDefault="00C37D98" w:rsidP="001B1A49">
            <w:pPr>
              <w:pStyle w:val="aff4"/>
              <w:rPr>
                <w:lang w:val="en-US"/>
              </w:rPr>
            </w:pPr>
            <w:r>
              <w:rPr>
                <w:rFonts w:eastAsiaTheme="minorHAnsi"/>
                <w:lang w:val="et-EE"/>
              </w:rPr>
              <w:t>g</w:t>
            </w:r>
            <w:proofErr w:type="spellStart"/>
            <w:r w:rsidRPr="004D68B6">
              <w:rPr>
                <w:rFonts w:eastAsiaTheme="minorHAnsi"/>
              </w:rPr>
              <w:t>ramm</w:t>
            </w:r>
            <w:proofErr w:type="spellEnd"/>
            <w:r>
              <w:rPr>
                <w:rFonts w:eastAsiaTheme="minorHAnsi"/>
                <w:lang w:val="et-EE"/>
              </w:rPr>
              <w:t>_c</w:t>
            </w:r>
            <w:proofErr w:type="spellStart"/>
            <w:r w:rsidRPr="004D68B6">
              <w:rPr>
                <w:rFonts w:eastAsiaTheme="minorHAnsi"/>
              </w:rPr>
              <w:t>ategory</w:t>
            </w:r>
            <w:proofErr w:type="spellEnd"/>
            <w:r>
              <w:rPr>
                <w:rFonts w:eastAsiaTheme="minorHAnsi"/>
                <w:lang w:val="en-US"/>
              </w:rPr>
              <w:t>_</w:t>
            </w:r>
            <w:proofErr w:type="spellStart"/>
            <w:r>
              <w:rPr>
                <w:rFonts w:eastAsiaTheme="minorHAnsi"/>
                <w:lang w:val="en-US"/>
              </w:rPr>
              <w:t>type</w:t>
            </w:r>
            <w:r w:rsidRPr="00233134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C37D98" w:rsidRPr="00233134" w:rsidRDefault="00C37D98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C37D98" w:rsidRPr="00233134" w:rsidRDefault="00C37D98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C37D98" w:rsidRDefault="00C37D98" w:rsidP="00C37D98">
            <w:pPr>
              <w:pStyle w:val="aff4"/>
            </w:pPr>
            <w:r>
              <w:t xml:space="preserve">Вид грамматической </w:t>
            </w:r>
            <w:r w:rsidRPr="00233134">
              <w:t>ка</w:t>
            </w:r>
            <w:r>
              <w:t>тегории</w:t>
            </w:r>
          </w:p>
        </w:tc>
      </w:tr>
      <w:tr w:rsidR="00577369" w:rsidRPr="00927FAB" w:rsidTr="001B1A49">
        <w:tc>
          <w:tcPr>
            <w:tcW w:w="1250" w:type="pct"/>
          </w:tcPr>
          <w:p w:rsidR="00577369" w:rsidRDefault="00577369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577369" w:rsidRPr="00233134" w:rsidRDefault="00577369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577369" w:rsidRPr="00233134" w:rsidRDefault="00577369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577369" w:rsidRDefault="00577369" w:rsidP="00C37D98">
            <w:pPr>
              <w:pStyle w:val="aff4"/>
            </w:pPr>
            <w:r>
              <w:t>Порядковый номер значения грамматической категории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28" w:name="_Toc356245951"/>
      <w:bookmarkStart w:id="29" w:name="_Toc385945900"/>
      <w:proofErr w:type="spellStart"/>
      <w:proofErr w:type="gramStart"/>
      <w:r w:rsidRPr="004D68B6">
        <w:rPr>
          <w:rFonts w:eastAsiaTheme="minorHAnsi"/>
          <w:lang w:val="en-US" w:eastAsia="en-US"/>
        </w:rPr>
        <w:t>GrammCategorySet</w:t>
      </w:r>
      <w:bookmarkEnd w:id="28"/>
      <w:proofErr w:type="spellEnd"/>
      <w:r w:rsidR="00393721">
        <w:rPr>
          <w:rFonts w:eastAsiaTheme="minorHAnsi"/>
          <w:lang w:val="et-EE" w:eastAsia="en-US"/>
        </w:rPr>
        <w:t>(</w:t>
      </w:r>
      <w:proofErr w:type="gramEnd"/>
      <w:r w:rsidR="00393721">
        <w:rPr>
          <w:rFonts w:eastAsiaTheme="minorHAnsi"/>
          <w:lang w:val="et-EE" w:eastAsia="en-US"/>
        </w:rPr>
        <w:t>LanguageEntity)</w:t>
      </w:r>
      <w:bookmarkEnd w:id="29"/>
    </w:p>
    <w:p w:rsidR="00195B03" w:rsidRPr="00783232" w:rsidRDefault="00195B03" w:rsidP="00195B03">
      <w:pPr>
        <w:rPr>
          <w:rFonts w:eastAsiaTheme="minorHAnsi"/>
          <w:b/>
          <w:lang w:eastAsia="en-US"/>
        </w:rPr>
      </w:pPr>
      <w:r>
        <w:rPr>
          <w:rFonts w:eastAsiaTheme="minorHAnsi"/>
          <w:lang w:eastAsia="en-US"/>
        </w:rPr>
        <w:t>Возможные комбинации г</w:t>
      </w:r>
      <w:r w:rsidRPr="009874DD">
        <w:rPr>
          <w:rFonts w:eastAsiaTheme="minorHAnsi"/>
          <w:lang w:eastAsia="en-US"/>
        </w:rPr>
        <w:t>рамматически</w:t>
      </w:r>
      <w:r>
        <w:rPr>
          <w:rFonts w:eastAsiaTheme="minorHAnsi"/>
          <w:lang w:eastAsia="en-US"/>
        </w:rPr>
        <w:t>х</w:t>
      </w:r>
      <w:r w:rsidRPr="009874DD">
        <w:rPr>
          <w:rFonts w:eastAsiaTheme="minorHAnsi"/>
          <w:lang w:eastAsia="en-US"/>
        </w:rPr>
        <w:t xml:space="preserve"> категори</w:t>
      </w:r>
      <w:r>
        <w:rPr>
          <w:rFonts w:eastAsiaTheme="minorHAnsi"/>
          <w:lang w:eastAsia="en-US"/>
        </w:rPr>
        <w:t>й</w:t>
      </w:r>
      <w:r w:rsidR="00393721">
        <w:rPr>
          <w:rFonts w:eastAsiaTheme="minorHAnsi"/>
          <w:lang w:eastAsia="en-US"/>
        </w:rPr>
        <w:t xml:space="preserve"> и их порядок для каждого языка</w:t>
      </w:r>
      <w:r w:rsidRPr="009874DD">
        <w:rPr>
          <w:rFonts w:eastAsiaTheme="minorHAnsi"/>
          <w:lang w:eastAsia="en-US"/>
        </w:rPr>
        <w:t>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3B1BBB">
        <w:tc>
          <w:tcPr>
            <w:tcW w:w="1250" w:type="pct"/>
          </w:tcPr>
          <w:p w:rsidR="00195B03" w:rsidRPr="001D1661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category</w:t>
            </w:r>
            <w:r w:rsidRPr="001D1661">
              <w:rPr>
                <w:lang w:val="en-US"/>
              </w:rPr>
              <w:t>_</w:t>
            </w:r>
            <w:r w:rsidRPr="00233134">
              <w:rPr>
                <w:lang w:val="en-US"/>
              </w:rPr>
              <w:t>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Default="00195B03" w:rsidP="003B1BBB">
            <w:pPr>
              <w:pStyle w:val="aff4"/>
            </w:pPr>
            <w:r w:rsidRPr="00233134">
              <w:t>Синтактическая категория, для которой определена грамматическая</w:t>
            </w:r>
          </w:p>
        </w:tc>
      </w:tr>
      <w:tr w:rsidR="00DC43BA" w:rsidRPr="00927FAB" w:rsidTr="003B1BBB">
        <w:tc>
          <w:tcPr>
            <w:tcW w:w="1250" w:type="pct"/>
          </w:tcPr>
          <w:p w:rsidR="00DC43BA" w:rsidRPr="00EE73B1" w:rsidRDefault="00DC43BA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gramm_category_multi</w:t>
            </w:r>
            <w:proofErr w:type="spellEnd"/>
          </w:p>
        </w:tc>
        <w:tc>
          <w:tcPr>
            <w:tcW w:w="1250" w:type="pct"/>
          </w:tcPr>
          <w:p w:rsidR="00DC43BA" w:rsidRDefault="00DC43BA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DC43BA" w:rsidRDefault="00DC43BA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DC43BA" w:rsidRDefault="00DC43BA" w:rsidP="003B1BBB">
            <w:pPr>
              <w:pStyle w:val="aff4"/>
            </w:pPr>
            <w:r>
              <w:t>Грамматические категории, составляющие набор</w:t>
            </w:r>
          </w:p>
        </w:tc>
      </w:tr>
      <w:tr w:rsidR="00393721" w:rsidRPr="00927FAB" w:rsidTr="00393721">
        <w:tc>
          <w:tcPr>
            <w:tcW w:w="1250" w:type="pct"/>
          </w:tcPr>
          <w:p w:rsidR="00393721" w:rsidRDefault="00393721" w:rsidP="00EB6638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t>position</w:t>
            </w:r>
          </w:p>
        </w:tc>
        <w:tc>
          <w:tcPr>
            <w:tcW w:w="1250" w:type="pct"/>
          </w:tcPr>
          <w:p w:rsidR="00393721" w:rsidRPr="00233134" w:rsidRDefault="00393721" w:rsidP="00EB6638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393721" w:rsidRPr="00DF44D5" w:rsidRDefault="00393721" w:rsidP="00EB6638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393721" w:rsidRDefault="00393721" w:rsidP="00EB6638">
            <w:pPr>
              <w:pStyle w:val="aff4"/>
            </w:pPr>
            <w:r>
              <w:t>Порядковый номер значения комбинации</w:t>
            </w:r>
          </w:p>
        </w:tc>
      </w:tr>
    </w:tbl>
    <w:p w:rsidR="005B2E95" w:rsidRDefault="005B2E95" w:rsidP="005B2E95">
      <w:pPr>
        <w:pStyle w:val="4"/>
        <w:rPr>
          <w:rFonts w:eastAsiaTheme="minorHAnsi"/>
          <w:lang w:val="et-EE" w:eastAsia="en-US"/>
        </w:rPr>
      </w:pPr>
      <w:bookmarkStart w:id="30" w:name="_Toc385945901"/>
      <w:r>
        <w:rPr>
          <w:rFonts w:eastAsiaTheme="minorHAnsi"/>
          <w:lang w:val="et-EE" w:eastAsia="en-US"/>
        </w:rPr>
        <w:t>Inflection(LanguageEntity)</w:t>
      </w:r>
      <w:bookmarkEnd w:id="30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5B2E95" w:rsidRPr="00927FAB" w:rsidTr="001B1A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5B2E95" w:rsidRPr="00927FAB" w:rsidRDefault="005B2E95" w:rsidP="001B1A49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5B2E95" w:rsidRPr="00927FAB" w:rsidRDefault="005B2E95" w:rsidP="001B1A49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5B2E95" w:rsidRPr="00927FAB" w:rsidRDefault="005B2E95" w:rsidP="001B1A49">
            <w:pPr>
              <w:pStyle w:val="aff4"/>
            </w:pPr>
            <w:r w:rsidRPr="00927FAB">
              <w:t>Комментарий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Pr="00233134" w:rsidRDefault="005B2E95" w:rsidP="001B1A49">
            <w:pPr>
              <w:pStyle w:val="aff4"/>
              <w:rPr>
                <w:lang w:val="en-US"/>
              </w:rPr>
            </w:pPr>
            <w:proofErr w:type="spellStart"/>
            <w:r w:rsidRPr="00233134">
              <w:rPr>
                <w:lang w:val="en-US"/>
              </w:rPr>
              <w:t>syntactic_category_id</w:t>
            </w:r>
            <w:proofErr w:type="spellEnd"/>
          </w:p>
        </w:tc>
        <w:tc>
          <w:tcPr>
            <w:tcW w:w="1250" w:type="pct"/>
          </w:tcPr>
          <w:p w:rsidR="005B2E95" w:rsidRPr="00233134" w:rsidRDefault="005B2E95" w:rsidP="001B1A49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Синтактическая категория, для которой задано словоизменение</w:t>
            </w:r>
          </w:p>
        </w:tc>
      </w:tr>
      <w:tr w:rsidR="005B2E95" w:rsidRPr="00927FAB" w:rsidTr="001B1A49">
        <w:tc>
          <w:tcPr>
            <w:tcW w:w="1250" w:type="pct"/>
          </w:tcPr>
          <w:p w:rsidR="005B2E95" w:rsidRDefault="00233DFD" w:rsidP="001B1A49">
            <w:pPr>
              <w:pStyle w:val="aff4"/>
              <w:rPr>
                <w:rFonts w:eastAsiaTheme="minorHAnsi"/>
                <w:lang w:val="et-EE"/>
              </w:rPr>
            </w:pPr>
            <w:r>
              <w:rPr>
                <w:rFonts w:eastAsiaTheme="minorHAnsi"/>
                <w:lang w:val="et-EE"/>
              </w:rPr>
              <w:lastRenderedPageBreak/>
              <w:t>value</w:t>
            </w:r>
          </w:p>
        </w:tc>
        <w:tc>
          <w:tcPr>
            <w:tcW w:w="1250" w:type="pct"/>
          </w:tcPr>
          <w:p w:rsidR="005B2E95" w:rsidRPr="00CA0226" w:rsidRDefault="00CA0226" w:rsidP="001B1A49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5B2E95" w:rsidRPr="00233134" w:rsidRDefault="005B2E95" w:rsidP="001B1A49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5B2E95" w:rsidRDefault="00233DFD" w:rsidP="001B1A49">
            <w:pPr>
              <w:pStyle w:val="aff4"/>
            </w:pPr>
            <w:r>
              <w:t>Значение классификатора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1" w:name="_Toc385945902"/>
      <w:proofErr w:type="gramStart"/>
      <w:r w:rsidRPr="004D68B6">
        <w:rPr>
          <w:rFonts w:eastAsiaTheme="minorHAnsi"/>
          <w:lang w:val="en-US" w:eastAsia="en-US"/>
        </w:rPr>
        <w:t>Language</w:t>
      </w:r>
      <w:r>
        <w:rPr>
          <w:rFonts w:eastAsiaTheme="minorHAnsi"/>
          <w:lang w:val="en-US" w:eastAsia="en-US"/>
        </w:rPr>
        <w:t>(</w:t>
      </w:r>
      <w:proofErr w:type="gramEnd"/>
      <w:r>
        <w:rPr>
          <w:rFonts w:eastAsiaTheme="minorHAnsi"/>
          <w:lang w:val="en-US" w:eastAsia="en-US"/>
        </w:rPr>
        <w:t>Term)</w:t>
      </w:r>
      <w:bookmarkEnd w:id="31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970"/>
        <w:gridCol w:w="2485"/>
        <w:gridCol w:w="1805"/>
        <w:gridCol w:w="3162"/>
      </w:tblGrid>
      <w:tr w:rsidR="00195B03" w:rsidRPr="00294010" w:rsidTr="00166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5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166EE0">
        <w:tc>
          <w:tcPr>
            <w:tcW w:w="1425" w:type="pct"/>
          </w:tcPr>
          <w:p w:rsidR="00195B03" w:rsidRPr="005F044A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>
              <w:t>_</w:t>
            </w:r>
            <w:proofErr w:type="spellStart"/>
            <w:r>
              <w:rPr>
                <w:lang w:val="en-US"/>
              </w:rPr>
              <w:t>multi_id</w:t>
            </w:r>
            <w:proofErr w:type="spellEnd"/>
          </w:p>
        </w:tc>
        <w:tc>
          <w:tcPr>
            <w:tcW w:w="1192" w:type="pct"/>
          </w:tcPr>
          <w:p w:rsidR="00195B03" w:rsidRPr="00294010" w:rsidRDefault="00195B03" w:rsidP="003B1BBB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66" w:type="pct"/>
          </w:tcPr>
          <w:p w:rsidR="00195B03" w:rsidRPr="0029401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517" w:type="pct"/>
          </w:tcPr>
          <w:p w:rsidR="00195B03" w:rsidRPr="00294010" w:rsidRDefault="00195B03" w:rsidP="003B1BBB">
            <w:pPr>
              <w:pStyle w:val="aff4"/>
            </w:pPr>
            <w:r>
              <w:t>Синтактические категории</w:t>
            </w:r>
            <w:r w:rsidRPr="009874DD">
              <w:rPr>
                <w:rFonts w:eastAsiaTheme="minorHAnsi"/>
                <w:lang w:eastAsia="en-US"/>
              </w:rPr>
              <w:t>, ис</w:t>
            </w:r>
            <w:r>
              <w:rPr>
                <w:rFonts w:eastAsiaTheme="minorHAnsi"/>
                <w:lang w:eastAsia="en-US"/>
              </w:rPr>
              <w:t>пользуемые в определенном языке</w:t>
            </w:r>
          </w:p>
        </w:tc>
      </w:tr>
    </w:tbl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32" w:name="_Toc356245948"/>
      <w:bookmarkStart w:id="33" w:name="_Toc385945903"/>
      <w:proofErr w:type="gramStart"/>
      <w:r w:rsidRPr="004D68B6">
        <w:rPr>
          <w:rFonts w:eastAsiaTheme="minorHAnsi"/>
          <w:lang w:val="en-US" w:eastAsia="en-US"/>
        </w:rPr>
        <w:t>Dialect</w:t>
      </w:r>
      <w:bookmarkEnd w:id="32"/>
      <w:r w:rsidRPr="004D68B6">
        <w:rPr>
          <w:rFonts w:eastAsiaTheme="minorHAnsi"/>
          <w:lang w:val="en-US" w:eastAsia="en-US"/>
        </w:rPr>
        <w:t>(</w:t>
      </w:r>
      <w:proofErr w:type="gramEnd"/>
      <w:r>
        <w:rPr>
          <w:lang w:val="en-US" w:eastAsia="en-US"/>
        </w:rPr>
        <w:t>Term</w:t>
      </w:r>
      <w:r w:rsidRPr="004D68B6">
        <w:rPr>
          <w:lang w:val="en-US" w:eastAsia="en-US"/>
        </w:rPr>
        <w:t>)</w:t>
      </w:r>
      <w:bookmarkEnd w:id="33"/>
    </w:p>
    <w:p w:rsidR="00195B03" w:rsidRPr="009874DD" w:rsidRDefault="00195B03" w:rsidP="00195B03">
      <w:pPr>
        <w:rPr>
          <w:rFonts w:eastAsiaTheme="minorHAnsi"/>
          <w:lang w:eastAsia="en-US"/>
        </w:rPr>
      </w:pPr>
      <w:r w:rsidRPr="009874DD">
        <w:rPr>
          <w:rFonts w:eastAsiaTheme="minorHAnsi"/>
          <w:lang w:eastAsia="en-US"/>
        </w:rPr>
        <w:t>Диалекты, определенные для языка.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FA7163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294010">
              <w:t>dialect_id</w:t>
            </w:r>
            <w:proofErr w:type="spellEnd"/>
            <w:r>
              <w:rPr>
                <w:lang w:val="en-US"/>
              </w:rPr>
              <w:t>_parent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Указание, что входит в диалектную группу</w:t>
            </w:r>
          </w:p>
        </w:tc>
      </w:tr>
    </w:tbl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4" w:name="_Toc385945904"/>
      <w:proofErr w:type="spellStart"/>
      <w:proofErr w:type="gramStart"/>
      <w:r>
        <w:rPr>
          <w:rFonts w:eastAsiaTheme="majorEastAsia"/>
          <w:lang w:val="en-US" w:eastAsia="en-US"/>
        </w:rPr>
        <w:t>WritingSystemType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4"/>
    </w:p>
    <w:p w:rsidR="00195B03" w:rsidRDefault="00195B03" w:rsidP="00195B03">
      <w:pPr>
        <w:pStyle w:val="aff4"/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систем записи:</w:t>
      </w:r>
    </w:p>
    <w:p w:rsidR="00195B03" w:rsidRPr="00233134" w:rsidRDefault="00386F33" w:rsidP="00BA341E">
      <w:r>
        <w:t>1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строгая фонетическая</w:t>
      </w:r>
    </w:p>
    <w:p w:rsidR="00195B03" w:rsidRPr="00233134" w:rsidRDefault="00386F33" w:rsidP="00BA341E">
      <w:r>
        <w:t xml:space="preserve">2 </w:t>
      </w:r>
      <w:r w:rsidR="00195B03">
        <w:rPr>
          <w:lang w:val="et-EE"/>
        </w:rPr>
        <w:t>—</w:t>
      </w:r>
      <w:r w:rsidR="00195B03" w:rsidRPr="00233134">
        <w:t xml:space="preserve"> нестрогая фонетическая</w:t>
      </w:r>
    </w:p>
    <w:p w:rsidR="00195B03" w:rsidRPr="002773AF" w:rsidRDefault="00386F33" w:rsidP="00BA341E">
      <w:pPr>
        <w:rPr>
          <w:rFonts w:eastAsiaTheme="majorEastAsia"/>
          <w:lang w:eastAsia="en-US"/>
        </w:rPr>
      </w:pPr>
      <w:r>
        <w:t>3</w:t>
      </w:r>
      <w:r w:rsidRPr="00233134">
        <w:t xml:space="preserve"> </w:t>
      </w:r>
      <w:r w:rsidR="00195B03">
        <w:rPr>
          <w:lang w:val="et-EE"/>
        </w:rPr>
        <w:t>—</w:t>
      </w:r>
      <w:r w:rsidR="00195B03" w:rsidRPr="00233134">
        <w:t xml:space="preserve"> орфографическая</w:t>
      </w:r>
    </w:p>
    <w:p w:rsidR="00195B03" w:rsidRDefault="00195B03" w:rsidP="00195B03">
      <w:pPr>
        <w:pStyle w:val="4"/>
        <w:rPr>
          <w:rFonts w:eastAsiaTheme="majorEastAsia"/>
          <w:lang w:val="en-US" w:eastAsia="en-US"/>
        </w:rPr>
      </w:pPr>
      <w:bookmarkStart w:id="35" w:name="_Toc385945905"/>
      <w:proofErr w:type="spellStart"/>
      <w:proofErr w:type="gramStart"/>
      <w:r>
        <w:rPr>
          <w:rFonts w:eastAsiaTheme="majorEastAsia"/>
          <w:lang w:val="en-US" w:eastAsia="en-US"/>
        </w:rPr>
        <w:t>WritingSystem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5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Системы записи, определённые в системе.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773AF" w:rsidRDefault="00195B03" w:rsidP="003B1BBB">
            <w:pPr>
              <w:pStyle w:val="aff4"/>
            </w:pPr>
            <w:r>
              <w:rPr>
                <w:lang w:val="en-US"/>
              </w:rPr>
              <w:t xml:space="preserve">NULL </w:t>
            </w:r>
            <w:r>
              <w:t xml:space="preserve">для </w:t>
            </w:r>
            <w:proofErr w:type="spellStart"/>
            <w:r>
              <w:t>языконезависимой</w:t>
            </w:r>
            <w:proofErr w:type="spellEnd"/>
            <w:r>
              <w:t xml:space="preserve"> записи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proofErr w:type="spellStart"/>
            <w:r w:rsidRPr="00233134">
              <w:rPr>
                <w:lang w:val="en-US"/>
              </w:rPr>
              <w:t>w</w:t>
            </w:r>
            <w:r>
              <w:rPr>
                <w:lang w:val="en-US"/>
              </w:rPr>
              <w:t>riting_</w:t>
            </w:r>
            <w:r w:rsidRPr="00233134">
              <w:rPr>
                <w:lang w:val="en-US"/>
              </w:rPr>
              <w:t>s</w:t>
            </w:r>
            <w:r>
              <w:rPr>
                <w:lang w:val="en-US"/>
              </w:rPr>
              <w:t>ystem</w:t>
            </w:r>
            <w:r w:rsidRPr="00233134">
              <w:rPr>
                <w:lang w:val="en-US"/>
              </w:rPr>
              <w:t>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233134" w:rsidRDefault="00195B03" w:rsidP="003B1BBB">
            <w:pPr>
              <w:pStyle w:val="aff4"/>
            </w:pPr>
            <w:r w:rsidRPr="00233134">
              <w:t>Число</w:t>
            </w:r>
          </w:p>
        </w:tc>
        <w:tc>
          <w:tcPr>
            <w:tcW w:w="885" w:type="pct"/>
          </w:tcPr>
          <w:p w:rsidR="00195B03" w:rsidRPr="00233134" w:rsidRDefault="00195B03" w:rsidP="003B1BBB">
            <w:pPr>
              <w:pStyle w:val="aff4"/>
            </w:pPr>
            <w:r w:rsidRPr="00233134">
              <w:t>Да</w:t>
            </w:r>
          </w:p>
        </w:tc>
        <w:tc>
          <w:tcPr>
            <w:tcW w:w="1615" w:type="pct"/>
          </w:tcPr>
          <w:p w:rsidR="00195B03" w:rsidRPr="00CF276E" w:rsidRDefault="00195B03" w:rsidP="003B1BBB">
            <w:pPr>
              <w:pStyle w:val="aff4"/>
            </w:pP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4C4B74" w:rsidRDefault="004C4B74" w:rsidP="00195B03">
      <w:pPr>
        <w:pStyle w:val="4"/>
        <w:rPr>
          <w:rFonts w:eastAsiaTheme="majorEastAsia"/>
          <w:lang w:val="en-US" w:eastAsia="en-US"/>
        </w:rPr>
      </w:pPr>
      <w:bookmarkStart w:id="36" w:name="_Toc385945906"/>
      <w:proofErr w:type="spellStart"/>
      <w:proofErr w:type="gramStart"/>
      <w:r>
        <w:rPr>
          <w:rFonts w:eastAsiaTheme="majorEastAsia"/>
          <w:lang w:val="en-US" w:eastAsia="en-US"/>
        </w:rPr>
        <w:t>SourceType</w:t>
      </w:r>
      <w:proofErr w:type="spellEnd"/>
      <w:r>
        <w:rPr>
          <w:rFonts w:eastAsiaTheme="majorEastAsia"/>
          <w:lang w:val="en-US" w:eastAsia="en-US"/>
        </w:rPr>
        <w:t>(</w:t>
      </w:r>
      <w:proofErr w:type="gramEnd"/>
      <w:r>
        <w:rPr>
          <w:rFonts w:eastAsiaTheme="majorEastAsia"/>
          <w:lang w:val="en-US" w:eastAsia="en-US"/>
        </w:rPr>
        <w:t>Term)</w:t>
      </w:r>
      <w:bookmarkEnd w:id="36"/>
    </w:p>
    <w:p w:rsidR="004C4B74" w:rsidRDefault="00403718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Типы источников: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1</w:t>
      </w:r>
      <w:r w:rsidR="00403718">
        <w:rPr>
          <w:rFonts w:eastAsiaTheme="majorEastAsia"/>
          <w:lang w:eastAsia="en-US"/>
        </w:rPr>
        <w:t xml:space="preserve"> — собственные знания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2 </w:t>
      </w:r>
      <w:r w:rsidR="00403718">
        <w:rPr>
          <w:rFonts w:eastAsiaTheme="majorEastAsia"/>
          <w:lang w:eastAsia="en-US"/>
        </w:rPr>
        <w:t>— словарная/учебная публикация</w:t>
      </w:r>
    </w:p>
    <w:p w:rsidR="00403718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3 </w:t>
      </w:r>
      <w:r w:rsidR="00403718">
        <w:rPr>
          <w:rFonts w:eastAsiaTheme="majorEastAsia"/>
          <w:lang w:eastAsia="en-US"/>
        </w:rPr>
        <w:t>— научная публикация</w:t>
      </w:r>
    </w:p>
    <w:p w:rsidR="00403718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 xml:space="preserve">4 </w:t>
      </w:r>
      <w:r w:rsidR="00403718">
        <w:rPr>
          <w:rFonts w:eastAsiaTheme="majorEastAsia"/>
          <w:lang w:eastAsia="en-US"/>
        </w:rPr>
        <w:t>— архив записей</w:t>
      </w:r>
    </w:p>
    <w:p w:rsidR="004C4B74" w:rsidRPr="00F05999" w:rsidRDefault="00386F33" w:rsidP="004C4B74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5</w:t>
      </w:r>
      <w:r w:rsidR="00403718">
        <w:rPr>
          <w:rFonts w:eastAsiaTheme="majorEastAsia"/>
          <w:lang w:eastAsia="en-US"/>
        </w:rPr>
        <w:t xml:space="preserve"> — прочие достоверные источники (напр., записи на занятии)</w:t>
      </w:r>
    </w:p>
    <w:p w:rsidR="00195B03" w:rsidRPr="00385151" w:rsidRDefault="00195B03" w:rsidP="00195B03">
      <w:pPr>
        <w:pStyle w:val="4"/>
        <w:rPr>
          <w:rFonts w:eastAsiaTheme="majorEastAsia"/>
          <w:lang w:eastAsia="en-US"/>
        </w:rPr>
      </w:pPr>
      <w:bookmarkStart w:id="37" w:name="_Toc385945907"/>
      <w:proofErr w:type="gramStart"/>
      <w:r>
        <w:rPr>
          <w:rFonts w:eastAsiaTheme="majorEastAsia"/>
          <w:lang w:val="en-US" w:eastAsia="en-US"/>
        </w:rPr>
        <w:t>Source</w:t>
      </w:r>
      <w:r w:rsidRPr="00385151">
        <w:rPr>
          <w:rFonts w:eastAsiaTheme="majorEastAsia"/>
          <w:lang w:eastAsia="en-US"/>
        </w:rPr>
        <w:t>(</w:t>
      </w:r>
      <w:proofErr w:type="gramEnd"/>
      <w:r>
        <w:rPr>
          <w:rFonts w:eastAsiaTheme="majorEastAsia"/>
          <w:lang w:val="en-US" w:eastAsia="en-US"/>
        </w:rPr>
        <w:t>Term</w:t>
      </w:r>
      <w:r w:rsidRPr="00385151">
        <w:rPr>
          <w:rFonts w:eastAsiaTheme="majorEastAsia"/>
          <w:lang w:eastAsia="en-US"/>
        </w:rPr>
        <w:t>)</w:t>
      </w:r>
      <w:bookmarkEnd w:id="37"/>
    </w:p>
    <w:p w:rsidR="00195B03" w:rsidRPr="002773AF" w:rsidRDefault="00195B03" w:rsidP="00195B03">
      <w:pPr>
        <w:rPr>
          <w:rFonts w:eastAsiaTheme="majorEastAsia"/>
          <w:lang w:eastAsia="en-US"/>
        </w:rPr>
      </w:pPr>
      <w:r>
        <w:rPr>
          <w:rFonts w:eastAsiaTheme="majorEastAsia"/>
          <w:lang w:eastAsia="en-US"/>
        </w:rPr>
        <w:t>Источники информации о словах и переводах.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294010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Поле</w:t>
            </w:r>
          </w:p>
        </w:tc>
        <w:tc>
          <w:tcPr>
            <w:tcW w:w="1250" w:type="pct"/>
          </w:tcPr>
          <w:p w:rsidR="00195B03" w:rsidRPr="00294010" w:rsidRDefault="00195B03" w:rsidP="003B1BBB">
            <w:pPr>
              <w:pStyle w:val="aff4"/>
            </w:pPr>
            <w:r w:rsidRPr="00294010">
              <w:t>Тип</w:t>
            </w:r>
          </w:p>
        </w:tc>
        <w:tc>
          <w:tcPr>
            <w:tcW w:w="885" w:type="pct"/>
          </w:tcPr>
          <w:p w:rsidR="00195B03" w:rsidRPr="00294010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  <w:r w:rsidRPr="00294010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385151" w:rsidRDefault="00195B03" w:rsidP="003B1BBB">
            <w:pPr>
              <w:pStyle w:val="aff4"/>
            </w:pPr>
            <w:r w:rsidRPr="007D0E29">
              <w:rPr>
                <w:lang w:val="en-US"/>
              </w:rPr>
              <w:t>language</w:t>
            </w:r>
            <w:r w:rsidRPr="00385151">
              <w:t>_</w:t>
            </w:r>
            <w:r w:rsidRPr="007D0E29">
              <w:rPr>
                <w:lang w:val="en-US"/>
              </w:rPr>
              <w:t>id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101B0" w:rsidRDefault="00195B03" w:rsidP="003B1BBB">
            <w:pPr>
              <w:pStyle w:val="aff4"/>
            </w:pPr>
            <w:r>
              <w:t xml:space="preserve">Язык, для которого применим данный источник. </w:t>
            </w:r>
            <w:r>
              <w:rPr>
                <w:lang w:val="en-US"/>
              </w:rPr>
              <w:t xml:space="preserve">NULL </w:t>
            </w:r>
            <w:r>
              <w:rPr>
                <w:lang w:val="et-EE"/>
              </w:rPr>
              <w:t xml:space="preserve">— </w:t>
            </w:r>
            <w:r>
              <w:t>универсальный источник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195B03" w:rsidP="003B1BBB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  <w:tr w:rsidR="00316A23" w:rsidRPr="00294010" w:rsidTr="003B1BBB">
        <w:tc>
          <w:tcPr>
            <w:tcW w:w="1250" w:type="pct"/>
          </w:tcPr>
          <w:p w:rsidR="00316A23" w:rsidRPr="00316A23" w:rsidRDefault="00316A2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source_type</w:t>
            </w:r>
            <w:r w:rsidR="00AA79B1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316A23" w:rsidRDefault="008A3232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316A23" w:rsidRDefault="008A3232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316A23" w:rsidRPr="00294010" w:rsidRDefault="00316A23" w:rsidP="003B1BBB">
            <w:pPr>
              <w:pStyle w:val="aff4"/>
            </w:pPr>
          </w:p>
        </w:tc>
      </w:tr>
    </w:tbl>
    <w:p w:rsidR="00195B03" w:rsidRDefault="00195B03" w:rsidP="00195B03">
      <w:pPr>
        <w:pStyle w:val="2"/>
        <w:rPr>
          <w:rFonts w:eastAsiaTheme="majorEastAsia"/>
          <w:lang w:val="en-US" w:eastAsia="en-US"/>
        </w:rPr>
      </w:pPr>
      <w:bookmarkStart w:id="38" w:name="_Toc385945908"/>
      <w:r w:rsidRPr="008E7018">
        <w:rPr>
          <w:rFonts w:eastAsiaTheme="majorEastAsia"/>
          <w:lang w:eastAsia="en-US"/>
        </w:rPr>
        <w:lastRenderedPageBreak/>
        <w:t>Классы</w:t>
      </w:r>
      <w:r>
        <w:rPr>
          <w:rFonts w:eastAsiaTheme="majorEastAsia"/>
          <w:lang w:eastAsia="en-US"/>
        </w:rPr>
        <w:t>, учитывающие язык</w:t>
      </w:r>
      <w:bookmarkEnd w:id="38"/>
    </w:p>
    <w:p w:rsidR="00195B03" w:rsidRPr="00650028" w:rsidRDefault="00195B03" w:rsidP="00195B03">
      <w:pPr>
        <w:pStyle w:val="3"/>
        <w:rPr>
          <w:rFonts w:eastAsiaTheme="majorEastAsia"/>
          <w:lang w:val="en-US" w:eastAsia="en-US"/>
        </w:rPr>
      </w:pPr>
      <w:bookmarkStart w:id="39" w:name="_Toc385945909"/>
      <w:r>
        <w:rPr>
          <w:rFonts w:eastAsiaTheme="majorEastAsia"/>
          <w:lang w:eastAsia="en-US"/>
        </w:rPr>
        <w:t>Абстрактные классы</w:t>
      </w:r>
      <w:bookmarkEnd w:id="39"/>
    </w:p>
    <w:p w:rsidR="00195B03" w:rsidRPr="004D68B6" w:rsidRDefault="00195B03" w:rsidP="00195B03">
      <w:pPr>
        <w:pStyle w:val="4"/>
        <w:rPr>
          <w:lang w:val="en-US" w:eastAsia="en-US"/>
        </w:rPr>
      </w:pPr>
      <w:bookmarkStart w:id="40" w:name="_Toc385945910"/>
      <w:proofErr w:type="spellStart"/>
      <w:r w:rsidRPr="004D68B6">
        <w:rPr>
          <w:lang w:val="en-US" w:eastAsia="en-US"/>
        </w:rPr>
        <w:t>LanguageEntity</w:t>
      </w:r>
      <w:bookmarkEnd w:id="40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6130FB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7D0E29" w:rsidRDefault="00195B03" w:rsidP="003B1BBB">
            <w:pPr>
              <w:pStyle w:val="aff4"/>
            </w:pPr>
            <w:r w:rsidRPr="007D0E29">
              <w:t>Комментарий</w:t>
            </w:r>
          </w:p>
        </w:tc>
      </w:tr>
      <w:tr w:rsidR="00195B03" w:rsidRPr="00294010" w:rsidTr="003B1BBB">
        <w:tc>
          <w:tcPr>
            <w:tcW w:w="1250" w:type="pct"/>
          </w:tcPr>
          <w:p w:rsidR="00195B03" w:rsidRPr="007D0E29" w:rsidRDefault="00981616" w:rsidP="00981616">
            <w:pPr>
              <w:pStyle w:val="aff4"/>
              <w:rPr>
                <w:lang w:val="en-US"/>
              </w:rPr>
            </w:pPr>
            <w:proofErr w:type="spellStart"/>
            <w:r w:rsidRPr="007D0E29">
              <w:rPr>
                <w:lang w:val="en-US"/>
              </w:rPr>
              <w:t>language</w:t>
            </w:r>
            <w:r w:rsidR="00195B03" w:rsidRPr="007D0E29">
              <w:rPr>
                <w:lang w:val="en-US"/>
              </w:rPr>
              <w:t>_id</w:t>
            </w:r>
            <w:proofErr w:type="spellEnd"/>
          </w:p>
        </w:tc>
        <w:tc>
          <w:tcPr>
            <w:tcW w:w="1250" w:type="pct"/>
          </w:tcPr>
          <w:p w:rsidR="00195B03" w:rsidRPr="007D0E29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7D0E29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294010" w:rsidRDefault="00195B03" w:rsidP="003B1BBB">
            <w:pPr>
              <w:pStyle w:val="aff4"/>
            </w:pPr>
          </w:p>
        </w:tc>
      </w:tr>
    </w:tbl>
    <w:p w:rsidR="00325FAA" w:rsidRDefault="00325FAA" w:rsidP="00195B03">
      <w:pPr>
        <w:pStyle w:val="4"/>
        <w:rPr>
          <w:rFonts w:eastAsiaTheme="minorHAnsi"/>
          <w:lang w:val="en-US" w:eastAsia="en-US"/>
        </w:rPr>
      </w:pPr>
      <w:bookmarkStart w:id="41" w:name="_Toc385945911"/>
      <w:proofErr w:type="spellStart"/>
      <w:r>
        <w:rPr>
          <w:rFonts w:eastAsiaTheme="minorHAnsi"/>
          <w:lang w:val="en-US" w:eastAsia="en-US"/>
        </w:rPr>
        <w:t>DictEntity</w:t>
      </w:r>
      <w:bookmarkEnd w:id="41"/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325FAA" w:rsidRPr="006130FB" w:rsidTr="007656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Поле</w:t>
            </w:r>
          </w:p>
        </w:tc>
        <w:tc>
          <w:tcPr>
            <w:tcW w:w="1250" w:type="pct"/>
          </w:tcPr>
          <w:p w:rsidR="00325FAA" w:rsidRPr="007D0E29" w:rsidRDefault="00325FAA" w:rsidP="00EB6638">
            <w:pPr>
              <w:pStyle w:val="aff4"/>
            </w:pPr>
            <w:r w:rsidRPr="007D0E29">
              <w:t>Тип</w:t>
            </w:r>
          </w:p>
        </w:tc>
        <w:tc>
          <w:tcPr>
            <w:tcW w:w="885" w:type="pct"/>
          </w:tcPr>
          <w:p w:rsidR="00325FAA" w:rsidRPr="007D0E29" w:rsidRDefault="00325FAA" w:rsidP="00EB6638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325FAA" w:rsidRPr="007D0E29" w:rsidRDefault="00325FAA" w:rsidP="00EB6638">
            <w:pPr>
              <w:pStyle w:val="aff4"/>
            </w:pPr>
            <w:r w:rsidRPr="007D0E29">
              <w:t>Комментарий</w:t>
            </w:r>
          </w:p>
        </w:tc>
      </w:tr>
      <w:tr w:rsidR="0076564F" w:rsidRPr="00FD4CBD" w:rsidTr="0076564F">
        <w:tc>
          <w:tcPr>
            <w:tcW w:w="1250" w:type="pct"/>
          </w:tcPr>
          <w:p w:rsidR="0076564F" w:rsidRPr="00E702D6" w:rsidRDefault="0076564F" w:rsidP="00EB6638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source_id</w:t>
            </w:r>
            <w:proofErr w:type="spellEnd"/>
          </w:p>
        </w:tc>
        <w:tc>
          <w:tcPr>
            <w:tcW w:w="1250" w:type="pct"/>
          </w:tcPr>
          <w:p w:rsidR="0076564F" w:rsidRPr="00FD4CBD" w:rsidRDefault="0076564F" w:rsidP="00EB6638">
            <w:pPr>
              <w:pStyle w:val="aff4"/>
            </w:pPr>
            <w:r>
              <w:t>Число</w:t>
            </w:r>
            <w:r w:rsidR="00026709">
              <w:rPr>
                <w:lang w:val="en-US"/>
              </w:rPr>
              <w:t xml:space="preserve"> (</w:t>
            </w:r>
            <w:r w:rsidR="00026709">
              <w:t>многие-ко-многим)</w:t>
            </w:r>
          </w:p>
        </w:tc>
        <w:tc>
          <w:tcPr>
            <w:tcW w:w="885" w:type="pct"/>
          </w:tcPr>
          <w:p w:rsidR="0076564F" w:rsidRPr="00FD4CBD" w:rsidRDefault="0076564F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76564F" w:rsidRPr="00D05605" w:rsidRDefault="0076564F" w:rsidP="00EB6638">
            <w:pPr>
              <w:pStyle w:val="aff4"/>
            </w:pPr>
            <w:r>
              <w:t>Источник данных о записи (</w:t>
            </w:r>
            <w:r>
              <w:rPr>
                <w:lang w:val="en-US"/>
              </w:rPr>
              <w:t>id</w:t>
            </w:r>
            <w:r w:rsidRPr="00D05605">
              <w:t>)</w:t>
            </w:r>
            <w:r>
              <w:t xml:space="preserve">. </w:t>
            </w: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источник данных не указан</w:t>
            </w:r>
          </w:p>
        </w:tc>
      </w:tr>
      <w:tr w:rsidR="00311F6E" w:rsidRPr="00FB5DB1" w:rsidTr="00EB6638"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proofErr w:type="spellStart"/>
            <w:r w:rsidRPr="00FB5DB1">
              <w:t>comment</w:t>
            </w:r>
            <w:proofErr w:type="spellEnd"/>
          </w:p>
        </w:tc>
        <w:tc>
          <w:tcPr>
            <w:tcW w:w="1250" w:type="pct"/>
          </w:tcPr>
          <w:p w:rsidR="00311F6E" w:rsidRPr="00FB5DB1" w:rsidRDefault="00311F6E" w:rsidP="00EB6638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311F6E" w:rsidRPr="00FB5DB1" w:rsidRDefault="00311F6E" w:rsidP="00EB6638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311F6E" w:rsidRPr="00FB5DB1" w:rsidRDefault="00311F6E" w:rsidP="00EB6638">
            <w:pPr>
              <w:pStyle w:val="aff4"/>
            </w:pPr>
            <w:r>
              <w:t>Комментарий к сути перевода (в будущем возможна замена на ссылку)</w:t>
            </w:r>
          </w:p>
        </w:tc>
      </w:tr>
      <w:tr w:rsidR="004E03D5" w:rsidRPr="00927FAB" w:rsidTr="004E03D5">
        <w:tc>
          <w:tcPr>
            <w:tcW w:w="1250" w:type="pct"/>
          </w:tcPr>
          <w:p w:rsidR="004E03D5" w:rsidRPr="00891D10" w:rsidRDefault="004E03D5" w:rsidP="00EB6638">
            <w:pPr>
              <w:pStyle w:val="aff4"/>
            </w:pPr>
            <w:r>
              <w:rPr>
                <w:lang w:val="en-US"/>
              </w:rPr>
              <w:t>is</w:t>
            </w:r>
            <w:r w:rsidRPr="00891D10">
              <w:t>_</w:t>
            </w:r>
            <w:r>
              <w:rPr>
                <w:lang w:val="en-US"/>
              </w:rPr>
              <w:t>deleted</w:t>
            </w:r>
          </w:p>
        </w:tc>
        <w:tc>
          <w:tcPr>
            <w:tcW w:w="1250" w:type="pct"/>
          </w:tcPr>
          <w:p w:rsidR="004E03D5" w:rsidRPr="00927FAB" w:rsidRDefault="004E03D5" w:rsidP="00EB6638">
            <w:pPr>
              <w:pStyle w:val="aff4"/>
            </w:pPr>
            <w:r>
              <w:t>Логический</w:t>
            </w:r>
          </w:p>
        </w:tc>
        <w:tc>
          <w:tcPr>
            <w:tcW w:w="885" w:type="pct"/>
          </w:tcPr>
          <w:p w:rsidR="004E03D5" w:rsidRPr="00B52F75" w:rsidRDefault="004E03D5" w:rsidP="00EB6638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4E03D5" w:rsidRPr="00927FAB" w:rsidRDefault="004E03D5" w:rsidP="00EB6638">
            <w:pPr>
              <w:pStyle w:val="aff4"/>
            </w:pPr>
            <w:r>
              <w:t>Флаг, означающий, что на данный момент запись удалена</w:t>
            </w:r>
          </w:p>
        </w:tc>
      </w:tr>
    </w:tbl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42" w:name="_Toc385945912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5353B">
        <w:rPr>
          <w:rFonts w:eastAsiaTheme="minorHAnsi"/>
          <w:lang w:val="en-US" w:eastAsia="en-US"/>
        </w:rPr>
        <w:t>(</w:t>
      </w:r>
      <w:proofErr w:type="spellStart"/>
      <w:proofErr w:type="gramEnd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42"/>
    </w:p>
    <w:p w:rsidR="00195B03" w:rsidRPr="00AB4455" w:rsidRDefault="00195B03" w:rsidP="00195B03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Абстрактный класс для словоформ.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927FAB" w:rsidTr="00E15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 w:rsidRPr="00927FAB">
              <w:t>Комментарий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lexeme_id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69717F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лексемы языка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proofErr w:type="spellStart"/>
            <w:r w:rsidRPr="00927FAB">
              <w:t>gr</w:t>
            </w:r>
            <w:r>
              <w:rPr>
                <w:lang w:val="en-US"/>
              </w:rPr>
              <w:t>amm</w:t>
            </w:r>
            <w:proofErr w:type="spellEnd"/>
            <w:r w:rsidRPr="00927FAB">
              <w:t>_</w:t>
            </w:r>
            <w:proofErr w:type="spellStart"/>
            <w:r w:rsidRPr="00927FAB">
              <w:t>cat</w:t>
            </w:r>
            <w:r w:rsidR="00EF1A67">
              <w:rPr>
                <w:lang w:val="en-US"/>
              </w:rPr>
              <w:t>egory</w:t>
            </w:r>
            <w:proofErr w:type="spellEnd"/>
            <w:r>
              <w:t>_</w:t>
            </w:r>
            <w:r>
              <w:rPr>
                <w:lang w:val="en-US"/>
              </w:rPr>
              <w:t>set</w:t>
            </w:r>
            <w:r w:rsidRPr="00927FAB">
              <w:t>_</w:t>
            </w:r>
            <w:proofErr w:type="spellStart"/>
            <w:r w:rsidRPr="00927FAB">
              <w:t>id</w:t>
            </w:r>
            <w:proofErr w:type="spellEnd"/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E06F29" w:rsidRDefault="00E06F29" w:rsidP="003B1BBB">
            <w:pPr>
              <w:pStyle w:val="aff4"/>
              <w:rPr>
                <w:lang w:val="en-US"/>
              </w:rPr>
            </w:pPr>
            <w:r>
              <w:t>Нет</w:t>
            </w:r>
          </w:p>
        </w:tc>
        <w:tc>
          <w:tcPr>
            <w:tcW w:w="1615" w:type="pct"/>
          </w:tcPr>
          <w:p w:rsidR="00195B03" w:rsidRPr="00927FAB" w:rsidRDefault="00E06F29" w:rsidP="003B1BBB">
            <w:pPr>
              <w:pStyle w:val="aff4"/>
            </w:pPr>
            <w:r>
              <w:rPr>
                <w:lang w:val="en-US"/>
              </w:rPr>
              <w:t>NULL</w:t>
            </w:r>
            <w:r w:rsidRPr="00ED472E">
              <w:t xml:space="preserve"> </w:t>
            </w:r>
            <w:r>
              <w:t>для «не указана»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>
              <w:rPr>
                <w:lang w:val="en-US"/>
              </w:rPr>
              <w:t>s</w:t>
            </w:r>
            <w:r w:rsidRPr="00192B91">
              <w:rPr>
                <w:lang w:val="en-US"/>
              </w:rPr>
              <w:t>pelling</w:t>
            </w:r>
          </w:p>
        </w:tc>
        <w:tc>
          <w:tcPr>
            <w:tcW w:w="1250" w:type="pct"/>
          </w:tcPr>
          <w:p w:rsidR="00195B03" w:rsidRPr="00927FAB" w:rsidRDefault="00195B03" w:rsidP="003B1BBB">
            <w:pPr>
              <w:pStyle w:val="aff4"/>
            </w:pPr>
            <w:r w:rsidRPr="00FB5DB1">
              <w:t>Строка</w:t>
            </w:r>
          </w:p>
        </w:tc>
        <w:tc>
          <w:tcPr>
            <w:tcW w:w="885" w:type="pct"/>
          </w:tcPr>
          <w:p w:rsidR="00195B03" w:rsidRPr="00927FAB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927FAB" w:rsidRDefault="00195B03" w:rsidP="003B1BBB">
            <w:pPr>
              <w:pStyle w:val="aff4"/>
            </w:pPr>
            <w:r>
              <w:t>Словоформа в соответствии с системой записи (фонетическая или орфографическая)</w:t>
            </w:r>
          </w:p>
        </w:tc>
      </w:tr>
      <w:tr w:rsidR="00195B03" w:rsidRPr="00927FAB" w:rsidTr="00E15E4F">
        <w:tc>
          <w:tcPr>
            <w:tcW w:w="1250" w:type="pct"/>
          </w:tcPr>
          <w:p w:rsidR="00195B03" w:rsidRPr="00EE5425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writing_system_id</w:t>
            </w:r>
            <w:proofErr w:type="spellEnd"/>
          </w:p>
        </w:tc>
        <w:tc>
          <w:tcPr>
            <w:tcW w:w="1250" w:type="pct"/>
          </w:tcPr>
          <w:p w:rsidR="00195B03" w:rsidRDefault="00195B03" w:rsidP="003B1BBB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195B03" w:rsidRPr="00EE5425" w:rsidRDefault="00235E5D" w:rsidP="003B1BBB">
            <w:pPr>
              <w:pStyle w:val="aff4"/>
            </w:pPr>
            <w:ins w:id="43" w:author="Грушецкий Кирилл Игоревич" w:date="2014-06-19T12:58:00Z">
              <w:r>
                <w:t>Да</w:t>
              </w:r>
            </w:ins>
            <w:del w:id="44" w:author="Грушецкий Кирилл Игоревич" w:date="2014-06-19T12:58:00Z">
              <w:r w:rsidR="00B26BCA" w:rsidDel="00235E5D">
                <w:delText>Нет</w:delText>
              </w:r>
            </w:del>
          </w:p>
        </w:tc>
        <w:tc>
          <w:tcPr>
            <w:tcW w:w="1615" w:type="pct"/>
          </w:tcPr>
          <w:p w:rsidR="00195B03" w:rsidRPr="00D44FA8" w:rsidRDefault="00195B03" w:rsidP="00235E5D">
            <w:pPr>
              <w:pStyle w:val="aff4"/>
            </w:pPr>
            <w:r>
              <w:rPr>
                <w:lang w:val="en-US"/>
              </w:rPr>
              <w:t>id</w:t>
            </w:r>
            <w:r w:rsidRPr="00622625">
              <w:t xml:space="preserve"> </w:t>
            </w:r>
            <w:r>
              <w:t>использованной системы записи</w:t>
            </w:r>
            <w:del w:id="45" w:author="Грушецкий Кирилл Игоревич" w:date="2014-06-19T12:58:00Z">
              <w:r w:rsidR="00D44FA8" w:rsidDel="00235E5D">
                <w:delText>.</w:delText>
              </w:r>
              <w:r w:rsidR="00D44FA8" w:rsidRPr="00622625" w:rsidDel="00235E5D">
                <w:delText xml:space="preserve"> </w:delText>
              </w:r>
              <w:r w:rsidR="00D44FA8" w:rsidDel="00235E5D">
                <w:rPr>
                  <w:lang w:val="en-US"/>
                </w:rPr>
                <w:delText>NULL</w:delText>
              </w:r>
              <w:r w:rsidR="00D44FA8" w:rsidRPr="00E06F29" w:rsidDel="00235E5D">
                <w:delText xml:space="preserve"> </w:delText>
              </w:r>
              <w:r w:rsidR="00D44FA8" w:rsidDel="00235E5D">
                <w:delText>для «не указана»</w:delText>
              </w:r>
            </w:del>
          </w:p>
        </w:tc>
      </w:tr>
    </w:tbl>
    <w:p w:rsidR="00195B03" w:rsidRPr="004D68B6" w:rsidRDefault="00195B03" w:rsidP="00195B03">
      <w:pPr>
        <w:pStyle w:val="4"/>
        <w:rPr>
          <w:lang w:val="en-US" w:eastAsia="en-US"/>
        </w:rPr>
      </w:pPr>
      <w:bookmarkStart w:id="46" w:name="_Toc356245949"/>
      <w:bookmarkStart w:id="47" w:name="_Toc385945913"/>
      <w:r w:rsidRPr="004D68B6">
        <w:rPr>
          <w:rFonts w:eastAsiaTheme="minorHAnsi"/>
          <w:lang w:val="en-US" w:eastAsia="en-US"/>
        </w:rPr>
        <w:t>Lexeme</w:t>
      </w:r>
      <w:bookmarkEnd w:id="46"/>
      <w:ins w:id="48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49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Pr="004D68B6">
        <w:rPr>
          <w:rFonts w:eastAsiaTheme="minorHAnsi"/>
          <w:lang w:val="en-US" w:eastAsia="en-US"/>
        </w:rPr>
        <w:t>(</w:t>
      </w:r>
      <w:proofErr w:type="spellStart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47"/>
    </w:p>
    <w:p w:rsidR="00235E5D" w:rsidRPr="002A4D8B" w:rsidRDefault="00235E5D" w:rsidP="00235E5D">
      <w:pPr>
        <w:rPr>
          <w:rFonts w:eastAsiaTheme="minorHAnsi"/>
          <w:lang w:eastAsia="en-US"/>
        </w:rPr>
      </w:pPr>
      <w:moveToRangeStart w:id="50" w:author="Грушецкий Кирилл Игоревич" w:date="2014-06-19T12:57:00Z" w:name="move390945986"/>
      <w:moveTo w:id="51" w:author="Грушецкий Кирилл Игоревич" w:date="2014-06-19T12:57:00Z">
        <w:r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To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EA65CD" w:rsidTr="00A172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moveToRangeEnd w:id="50"/>
          <w:p w:rsidR="00195B03" w:rsidRPr="00EA65CD" w:rsidRDefault="00195B03" w:rsidP="003B1BBB">
            <w:pPr>
              <w:pStyle w:val="aff4"/>
            </w:pPr>
            <w:r w:rsidRPr="00EA65CD">
              <w:t>Поле</w:t>
            </w:r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Тип</w:t>
            </w:r>
          </w:p>
        </w:tc>
        <w:tc>
          <w:tcPr>
            <w:tcW w:w="885" w:type="pct"/>
          </w:tcPr>
          <w:p w:rsidR="00195B03" w:rsidRPr="00EA65C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r w:rsidRPr="00EA65CD">
              <w:t>Комментарий</w:t>
            </w:r>
          </w:p>
        </w:tc>
      </w:tr>
      <w:tr w:rsidR="00195B03" w:rsidRPr="00EA65CD" w:rsidTr="00A17285"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>
              <w:rPr>
                <w:lang w:val="en-US"/>
              </w:rPr>
              <w:t>syntactic_category</w:t>
            </w:r>
            <w:proofErr w:type="spellEnd"/>
            <w:r w:rsidRPr="00EA65CD">
              <w:t>_</w:t>
            </w:r>
            <w:proofErr w:type="spellStart"/>
            <w:r w:rsidRPr="00EA65CD">
              <w:t>id</w:t>
            </w:r>
            <w:proofErr w:type="spellEnd"/>
          </w:p>
        </w:tc>
        <w:tc>
          <w:tcPr>
            <w:tcW w:w="1250" w:type="pct"/>
          </w:tcPr>
          <w:p w:rsidR="00195B03" w:rsidRPr="00EA65CD" w:rsidRDefault="00195B03" w:rsidP="003B1BBB">
            <w:pPr>
              <w:pStyle w:val="aff4"/>
            </w:pPr>
            <w:r w:rsidRPr="00EA65CD">
              <w:t>Число</w:t>
            </w:r>
          </w:p>
        </w:tc>
        <w:tc>
          <w:tcPr>
            <w:tcW w:w="885" w:type="pct"/>
          </w:tcPr>
          <w:p w:rsidR="00195B03" w:rsidRPr="00EA65CD" w:rsidRDefault="00E3208F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EA65CD" w:rsidRDefault="00195B03" w:rsidP="003B1BBB">
            <w:pPr>
              <w:pStyle w:val="aff4"/>
            </w:pPr>
            <w:proofErr w:type="spellStart"/>
            <w:r w:rsidRPr="00EA65CD">
              <w:t>id</w:t>
            </w:r>
            <w:proofErr w:type="spellEnd"/>
            <w:r w:rsidRPr="00EA65CD">
              <w:t xml:space="preserve"> части речи</w:t>
            </w:r>
            <w:r w:rsidR="00E06F29">
              <w:t>.</w:t>
            </w:r>
            <w:r w:rsidR="00E06F29" w:rsidRPr="00622625">
              <w:t xml:space="preserve"> </w:t>
            </w:r>
            <w:r w:rsidR="00E06F29">
              <w:rPr>
                <w:lang w:val="en-US"/>
              </w:rPr>
              <w:t>NULL</w:t>
            </w:r>
            <w:r w:rsidR="00E06F29" w:rsidRPr="00ED472E">
              <w:t xml:space="preserve"> </w:t>
            </w:r>
            <w:r w:rsidR="00E06F29">
              <w:t>для «не указана»</w:t>
            </w:r>
          </w:p>
        </w:tc>
      </w:tr>
      <w:tr w:rsidR="00ED280A" w:rsidRPr="00927FAB" w:rsidTr="001B1A49">
        <w:tc>
          <w:tcPr>
            <w:tcW w:w="1250" w:type="pct"/>
          </w:tcPr>
          <w:p w:rsidR="00ED280A" w:rsidRPr="006C4E02" w:rsidRDefault="00ED280A" w:rsidP="001B1A49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inflection_id</w:t>
            </w:r>
            <w:proofErr w:type="spellEnd"/>
          </w:p>
        </w:tc>
        <w:tc>
          <w:tcPr>
            <w:tcW w:w="1250" w:type="pct"/>
          </w:tcPr>
          <w:p w:rsidR="00ED280A" w:rsidRPr="006C4E02" w:rsidRDefault="00ED280A" w:rsidP="001B1A49">
            <w:pPr>
              <w:pStyle w:val="aff4"/>
            </w:pPr>
            <w:r>
              <w:t>Число</w:t>
            </w:r>
          </w:p>
        </w:tc>
        <w:tc>
          <w:tcPr>
            <w:tcW w:w="885" w:type="pct"/>
          </w:tcPr>
          <w:p w:rsidR="00ED280A" w:rsidRDefault="00ED280A" w:rsidP="001B1A49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ED280A" w:rsidRDefault="00ED280A" w:rsidP="001B1A49">
            <w:pPr>
              <w:pStyle w:val="aff4"/>
            </w:pPr>
            <w:r>
              <w:t>Классификатор</w:t>
            </w:r>
          </w:p>
        </w:tc>
      </w:tr>
      <w:tr w:rsidR="00675060" w:rsidRPr="00927FAB" w:rsidTr="001B1A49">
        <w:trPr>
          <w:ins w:id="52" w:author="Грушецкий Кирилл Игоревич" w:date="2014-07-30T18:58:00Z"/>
        </w:trPr>
        <w:tc>
          <w:tcPr>
            <w:tcW w:w="1250" w:type="pct"/>
          </w:tcPr>
          <w:p w:rsidR="00675060" w:rsidRDefault="00675060" w:rsidP="00675060">
            <w:pPr>
              <w:pStyle w:val="aff4"/>
              <w:rPr>
                <w:ins w:id="53" w:author="Грушецкий Кирилл Игоревич" w:date="2014-07-30T18:58:00Z"/>
                <w:lang w:val="en-US"/>
              </w:rPr>
            </w:pPr>
            <w:proofErr w:type="spellStart"/>
            <w:ins w:id="54" w:author="Грушецкий Кирилл Игоревич" w:date="2014-07-30T18:58:00Z">
              <w:r>
                <w:rPr>
                  <w:lang w:val="en-US"/>
                </w:rPr>
                <w:t>semantic_group_multi_id</w:t>
              </w:r>
              <w:proofErr w:type="spellEnd"/>
            </w:ins>
          </w:p>
        </w:tc>
        <w:tc>
          <w:tcPr>
            <w:tcW w:w="1250" w:type="pct"/>
          </w:tcPr>
          <w:p w:rsidR="00675060" w:rsidRDefault="00675060" w:rsidP="001B1A49">
            <w:pPr>
              <w:pStyle w:val="aff4"/>
              <w:rPr>
                <w:ins w:id="55" w:author="Грушецкий Кирилл Игоревич" w:date="2014-07-30T18:58:00Z"/>
              </w:rPr>
            </w:pPr>
            <w:ins w:id="56" w:author="Грушецкий Кирилл Игоревич" w:date="2014-07-30T18:58:00Z">
              <w:r>
                <w:t>Число (многие-ко-многим)</w:t>
              </w:r>
            </w:ins>
          </w:p>
        </w:tc>
        <w:tc>
          <w:tcPr>
            <w:tcW w:w="885" w:type="pct"/>
          </w:tcPr>
          <w:p w:rsidR="00675060" w:rsidRDefault="00675060" w:rsidP="001B1A49">
            <w:pPr>
              <w:pStyle w:val="aff4"/>
              <w:rPr>
                <w:ins w:id="57" w:author="Грушецкий Кирилл Игоревич" w:date="2014-07-30T18:58:00Z"/>
              </w:rPr>
            </w:pPr>
            <w:ins w:id="58" w:author="Грушецкий Кирилл Игоревич" w:date="2014-07-30T18:58:00Z">
              <w:r>
                <w:t>Нет</w:t>
              </w:r>
            </w:ins>
          </w:p>
        </w:tc>
        <w:tc>
          <w:tcPr>
            <w:tcW w:w="1615" w:type="pct"/>
          </w:tcPr>
          <w:p w:rsidR="00675060" w:rsidRDefault="00675060" w:rsidP="001B1A49">
            <w:pPr>
              <w:pStyle w:val="aff4"/>
              <w:rPr>
                <w:ins w:id="59" w:author="Грушецкий Кирилл Игоревич" w:date="2014-07-30T18:58:00Z"/>
              </w:rPr>
            </w:pPr>
            <w:ins w:id="60" w:author="Грушецкий Кирилл Игоревич" w:date="2014-07-30T18:58:00Z">
              <w:r>
                <w:t>Семантические группы, связанные с лексемой</w:t>
              </w:r>
            </w:ins>
          </w:p>
        </w:tc>
      </w:tr>
    </w:tbl>
    <w:p w:rsidR="00195B03" w:rsidRDefault="00195B03" w:rsidP="00195B03">
      <w:pPr>
        <w:pStyle w:val="4"/>
        <w:rPr>
          <w:ins w:id="61" w:author="Грушецкий Кирилл Игоревич" w:date="2014-06-19T12:58:00Z"/>
          <w:rFonts w:eastAsiaTheme="minorHAnsi"/>
          <w:lang w:eastAsia="en-US"/>
        </w:rPr>
      </w:pPr>
      <w:bookmarkStart w:id="62" w:name="_Toc385945914"/>
      <w:r>
        <w:rPr>
          <w:rFonts w:eastAsiaTheme="minorHAnsi"/>
          <w:lang w:val="en-US" w:eastAsia="en-US"/>
        </w:rPr>
        <w:t>Translation</w:t>
      </w:r>
      <w:ins w:id="63" w:author="Грушецкий Кирилл Игоревич" w:date="2014-06-19T12:57:00Z">
        <w:r w:rsidR="00235E5D" w:rsidRPr="004D68B6" w:rsidDel="00235E5D">
          <w:rPr>
            <w:rFonts w:eastAsiaTheme="minorHAnsi"/>
            <w:lang w:val="en-US" w:eastAsia="en-US"/>
          </w:rPr>
          <w:t xml:space="preserve"> </w:t>
        </w:r>
      </w:ins>
      <w:del w:id="64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Base</w:delText>
        </w:r>
      </w:del>
      <w:r w:rsidR="0015353B">
        <w:rPr>
          <w:rFonts w:eastAsiaTheme="minorHAnsi"/>
          <w:lang w:val="en-US" w:eastAsia="en-US"/>
        </w:rPr>
        <w:t>(</w:t>
      </w:r>
      <w:proofErr w:type="spellStart"/>
      <w:r w:rsidR="0015353B">
        <w:rPr>
          <w:rFonts w:eastAsiaTheme="minorHAnsi"/>
          <w:lang w:val="en-US" w:eastAsia="en-US"/>
        </w:rPr>
        <w:t>DictEntity</w:t>
      </w:r>
      <w:proofErr w:type="spellEnd"/>
      <w:r w:rsidR="0015353B">
        <w:rPr>
          <w:rFonts w:eastAsiaTheme="minorHAnsi"/>
          <w:lang w:val="en-US" w:eastAsia="en-US"/>
        </w:rPr>
        <w:t>)</w:t>
      </w:r>
      <w:bookmarkEnd w:id="62"/>
    </w:p>
    <w:p w:rsidR="00235E5D" w:rsidRPr="00235E5D" w:rsidRDefault="00235E5D" w:rsidP="00235E5D">
      <w:pPr>
        <w:rPr>
          <w:lang w:eastAsia="en-US"/>
        </w:rPr>
      </w:pPr>
      <w:ins w:id="65" w:author="Грушецкий Кирилл Игоревич" w:date="2014-06-19T12:58:00Z">
        <w:r w:rsidRPr="009874DD">
          <w:rPr>
            <w:rFonts w:eastAsiaTheme="minorHAnsi"/>
            <w:lang w:eastAsia="en-US"/>
          </w:rPr>
          <w:t>Соответствие лексем двух языков.</w:t>
        </w:r>
      </w:ins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95B03" w:rsidRPr="00FB5DB1" w:rsidTr="00D84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Поле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Тип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r w:rsidRPr="00FB5DB1">
              <w:t>Комментарий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lexeme_id</w:t>
            </w:r>
            <w:r>
              <w:t>_1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1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lexeme</w:t>
            </w:r>
            <w:r>
              <w:t>_id</w:t>
            </w:r>
            <w:r w:rsidRPr="00FB5DB1">
              <w:t>_2</w:t>
            </w:r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лексемы в языке 2</w:t>
            </w:r>
          </w:p>
        </w:tc>
      </w:tr>
      <w:tr w:rsidR="00195B03" w:rsidRPr="00FB5DB1" w:rsidTr="00D84AD1"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proofErr w:type="spellStart"/>
            <w:r w:rsidRPr="00FB5DB1">
              <w:t>usage_constraint</w:t>
            </w:r>
            <w:r>
              <w:t>_</w:t>
            </w:r>
            <w:r w:rsidRPr="00FB5DB1">
              <w:t>id</w:t>
            </w:r>
            <w:proofErr w:type="spellEnd"/>
          </w:p>
        </w:tc>
        <w:tc>
          <w:tcPr>
            <w:tcW w:w="1250" w:type="pct"/>
          </w:tcPr>
          <w:p w:rsidR="00195B03" w:rsidRPr="00FB5DB1" w:rsidRDefault="00195B03" w:rsidP="003B1BBB">
            <w:pPr>
              <w:pStyle w:val="aff4"/>
            </w:pPr>
            <w:r w:rsidRPr="00FB5DB1">
              <w:t>Число</w:t>
            </w:r>
            <w:r w:rsidR="006A6FCA">
              <w:rPr>
                <w:lang w:val="en-US"/>
              </w:rPr>
              <w:t xml:space="preserve"> (</w:t>
            </w:r>
            <w:r w:rsidR="006A6FCA">
              <w:t>многие-ко-многим)</w:t>
            </w:r>
          </w:p>
        </w:tc>
        <w:tc>
          <w:tcPr>
            <w:tcW w:w="885" w:type="pct"/>
          </w:tcPr>
          <w:p w:rsidR="00195B03" w:rsidRPr="00FB5DB1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195B03" w:rsidRPr="00FB5DB1" w:rsidRDefault="00195B03" w:rsidP="006A6FCA">
            <w:pPr>
              <w:pStyle w:val="aff4"/>
            </w:pPr>
            <w:proofErr w:type="spellStart"/>
            <w:r w:rsidRPr="00FB5DB1">
              <w:t>id</w:t>
            </w:r>
            <w:proofErr w:type="spellEnd"/>
            <w:r w:rsidRPr="00FB5DB1">
              <w:t xml:space="preserve"> </w:t>
            </w:r>
            <w:r w:rsidR="006A6FCA" w:rsidRPr="00FB5DB1">
              <w:t>ограничени</w:t>
            </w:r>
            <w:r w:rsidR="006A6FCA">
              <w:t>й</w:t>
            </w:r>
          </w:p>
        </w:tc>
      </w:tr>
      <w:tr w:rsidR="00A95343" w:rsidRPr="00294010" w:rsidTr="00F95342">
        <w:tc>
          <w:tcPr>
            <w:tcW w:w="1250" w:type="pct"/>
          </w:tcPr>
          <w:p w:rsidR="00A95343" w:rsidRPr="00EB6638" w:rsidRDefault="00A95343" w:rsidP="00EB6638">
            <w:pPr>
              <w:pStyle w:val="aff4"/>
            </w:pPr>
            <w:proofErr w:type="spellStart"/>
            <w:r w:rsidRPr="00A95343">
              <w:rPr>
                <w:lang w:val="en-US"/>
              </w:rPr>
              <w:t>dialect_id</w:t>
            </w:r>
            <w:proofErr w:type="spellEnd"/>
            <w:ins w:id="66" w:author="Грушецкий Кирилл Игоревич" w:date="2014-07-22T10:51:00Z">
              <w:r w:rsidR="00857B46">
                <w:t>_1</w:t>
              </w:r>
            </w:ins>
          </w:p>
        </w:tc>
        <w:tc>
          <w:tcPr>
            <w:tcW w:w="1250" w:type="pct"/>
          </w:tcPr>
          <w:p w:rsidR="00A95343" w:rsidRPr="00A95343" w:rsidRDefault="00A95343" w:rsidP="00EB6638">
            <w:pPr>
              <w:pStyle w:val="aff4"/>
            </w:pPr>
            <w:r w:rsidRPr="00A95343">
              <w:t>Число</w:t>
            </w:r>
            <w:r>
              <w:rPr>
                <w:lang w:val="en-US"/>
              </w:rPr>
              <w:t xml:space="preserve"> (</w:t>
            </w:r>
            <w:r>
              <w:t>многие-ко-многим)</w:t>
            </w:r>
          </w:p>
        </w:tc>
        <w:tc>
          <w:tcPr>
            <w:tcW w:w="885" w:type="pct"/>
          </w:tcPr>
          <w:p w:rsidR="00A95343" w:rsidRPr="00A95343" w:rsidRDefault="00A95343" w:rsidP="00EB6638">
            <w:pPr>
              <w:pStyle w:val="aff4"/>
            </w:pPr>
            <w:r w:rsidRPr="00A95343">
              <w:t>Нет</w:t>
            </w:r>
          </w:p>
        </w:tc>
        <w:tc>
          <w:tcPr>
            <w:tcW w:w="1615" w:type="pct"/>
          </w:tcPr>
          <w:p w:rsidR="00A95343" w:rsidRPr="004A76F9" w:rsidRDefault="00A95343" w:rsidP="00A95343">
            <w:pPr>
              <w:pStyle w:val="aff4"/>
            </w:pPr>
            <w:r w:rsidRPr="00A95343">
              <w:rPr>
                <w:lang w:val="en-US"/>
              </w:rPr>
              <w:t>NULL</w:t>
            </w:r>
            <w:r w:rsidRPr="00A95343">
              <w:t xml:space="preserve"> означает, что </w:t>
            </w:r>
            <w:r>
              <w:t>перевод не ограничен диалектом</w:t>
            </w:r>
          </w:p>
        </w:tc>
      </w:tr>
      <w:tr w:rsidR="00857B46" w:rsidRPr="00294010" w:rsidTr="00F95342">
        <w:trPr>
          <w:ins w:id="67" w:author="Грушецкий Кирилл Игоревич" w:date="2014-07-22T10:52:00Z"/>
        </w:trPr>
        <w:tc>
          <w:tcPr>
            <w:tcW w:w="1250" w:type="pct"/>
          </w:tcPr>
          <w:p w:rsidR="00857B46" w:rsidRPr="00857B46" w:rsidRDefault="00857B46" w:rsidP="00EB6638">
            <w:pPr>
              <w:pStyle w:val="aff4"/>
              <w:rPr>
                <w:ins w:id="68" w:author="Грушецкий Кирилл Игоревич" w:date="2014-07-22T10:52:00Z"/>
                <w:lang w:val="en-US"/>
              </w:rPr>
            </w:pPr>
            <w:ins w:id="69" w:author="Грушецкий Кирилл Игоревич" w:date="2014-07-22T10:52:00Z">
              <w:r>
                <w:rPr>
                  <w:lang w:val="en-US"/>
                </w:rPr>
                <w:lastRenderedPageBreak/>
                <w:t>dialect_id_2</w:t>
              </w:r>
            </w:ins>
          </w:p>
        </w:tc>
        <w:tc>
          <w:tcPr>
            <w:tcW w:w="1250" w:type="pct"/>
          </w:tcPr>
          <w:p w:rsidR="00857B46" w:rsidRPr="00A95343" w:rsidRDefault="00857B46" w:rsidP="00EB6638">
            <w:pPr>
              <w:pStyle w:val="aff4"/>
              <w:rPr>
                <w:ins w:id="70" w:author="Грушецкий Кирилл Игоревич" w:date="2014-07-22T10:52:00Z"/>
              </w:rPr>
            </w:pPr>
            <w:ins w:id="71" w:author="Грушецкий Кирилл Игоревич" w:date="2014-07-22T10:52:00Z">
              <w:r w:rsidRPr="00A95343">
                <w:t>Число</w:t>
              </w:r>
              <w:r>
                <w:rPr>
                  <w:lang w:val="en-US"/>
                </w:rPr>
                <w:t xml:space="preserve"> (</w:t>
              </w:r>
              <w:r>
                <w:t>многие-ко-многим)</w:t>
              </w:r>
            </w:ins>
          </w:p>
        </w:tc>
        <w:tc>
          <w:tcPr>
            <w:tcW w:w="885" w:type="pct"/>
          </w:tcPr>
          <w:p w:rsidR="00857B46" w:rsidRPr="00A95343" w:rsidRDefault="00857B46" w:rsidP="00EB6638">
            <w:pPr>
              <w:pStyle w:val="aff4"/>
              <w:rPr>
                <w:ins w:id="72" w:author="Грушецкий Кирилл Игоревич" w:date="2014-07-22T10:52:00Z"/>
              </w:rPr>
            </w:pPr>
            <w:ins w:id="73" w:author="Грушецкий Кирилл Игоревич" w:date="2014-07-22T10:52:00Z">
              <w:r w:rsidRPr="00A95343">
                <w:t>Нет</w:t>
              </w:r>
            </w:ins>
          </w:p>
        </w:tc>
        <w:tc>
          <w:tcPr>
            <w:tcW w:w="1615" w:type="pct"/>
          </w:tcPr>
          <w:p w:rsidR="00857B46" w:rsidRPr="00EB6638" w:rsidRDefault="00857B46" w:rsidP="00A95343">
            <w:pPr>
              <w:pStyle w:val="aff4"/>
              <w:rPr>
                <w:ins w:id="74" w:author="Грушецкий Кирилл Игоревич" w:date="2014-07-22T10:52:00Z"/>
              </w:rPr>
            </w:pPr>
            <w:ins w:id="75" w:author="Грушецкий Кирилл Игоревич" w:date="2014-07-22T10:52:00Z">
              <w:r w:rsidRPr="00A95343">
                <w:rPr>
                  <w:lang w:val="en-US"/>
                </w:rPr>
                <w:t>NULL</w:t>
              </w:r>
              <w:r w:rsidRPr="00A95343">
                <w:t xml:space="preserve"> означает, что </w:t>
              </w:r>
              <w:r>
                <w:t>перевод не ограничен диалектом</w:t>
              </w:r>
            </w:ins>
          </w:p>
        </w:tc>
      </w:tr>
    </w:tbl>
    <w:p w:rsidR="00195B03" w:rsidRPr="00294010" w:rsidRDefault="00195B03" w:rsidP="00195B03">
      <w:pPr>
        <w:pStyle w:val="3"/>
        <w:rPr>
          <w:lang w:val="en-US" w:eastAsia="en-US"/>
        </w:rPr>
      </w:pPr>
      <w:bookmarkStart w:id="76" w:name="_Toc385945915"/>
      <w:r>
        <w:rPr>
          <w:lang w:eastAsia="en-US"/>
        </w:rPr>
        <w:t>Классы модели</w:t>
      </w:r>
      <w:bookmarkEnd w:id="76"/>
    </w:p>
    <w:p w:rsidR="00195B03" w:rsidRPr="004D68B6" w:rsidRDefault="00195B03" w:rsidP="00195B03">
      <w:pPr>
        <w:pStyle w:val="4"/>
        <w:rPr>
          <w:rFonts w:eastAsiaTheme="minorHAnsi"/>
          <w:lang w:val="en-US" w:eastAsia="en-US"/>
        </w:rPr>
      </w:pPr>
      <w:bookmarkStart w:id="77" w:name="_Toc385945916"/>
      <w:bookmarkStart w:id="78" w:name="_Toc356245950"/>
      <w:bookmarkEnd w:id="9"/>
      <w:proofErr w:type="spellStart"/>
      <w:proofErr w:type="gramStart"/>
      <w:r w:rsidRPr="004D68B6">
        <w:rPr>
          <w:lang w:val="en-US"/>
        </w:rPr>
        <w:t>TranslatedTerm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lang w:val="en-US" w:eastAsia="en-US"/>
        </w:rPr>
        <w:t>LanguageEntity</w:t>
      </w:r>
      <w:proofErr w:type="spellEnd"/>
      <w:r w:rsidRPr="004D68B6">
        <w:rPr>
          <w:lang w:val="en-US" w:eastAsia="en-US"/>
        </w:rPr>
        <w:t>)</w:t>
      </w:r>
      <w:bookmarkEnd w:id="77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60"/>
        <w:gridCol w:w="2551"/>
        <w:gridCol w:w="1843"/>
        <w:gridCol w:w="3368"/>
      </w:tblGrid>
      <w:tr w:rsidR="00195B03" w:rsidRPr="00FD4CBD" w:rsidTr="003B1B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76" w:type="pct"/>
          </w:tcPr>
          <w:p w:rsidR="00195B03" w:rsidRPr="00FD4CBD" w:rsidRDefault="00195B03" w:rsidP="003B1BBB">
            <w:pPr>
              <w:pStyle w:val="aff4"/>
            </w:pPr>
            <w:r w:rsidRPr="00FD4CBD">
              <w:t>Поле</w:t>
            </w:r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D4CBD">
              <w:t>Тип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Обязательное?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 w:rsidRPr="00FD4CBD">
              <w:t>Комментарий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Таблица, в которой содержится переводимый термин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4F67DE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term_id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 w:rsidRPr="00FB5DB1">
              <w:t>Число</w:t>
            </w:r>
          </w:p>
        </w:tc>
        <w:tc>
          <w:tcPr>
            <w:tcW w:w="884" w:type="pct"/>
          </w:tcPr>
          <w:p w:rsidR="00195B03" w:rsidRPr="00405460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405460" w:rsidRDefault="00195B03" w:rsidP="003B1BBB">
            <w:pPr>
              <w:pStyle w:val="aff4"/>
            </w:pPr>
            <w:r>
              <w:rPr>
                <w:lang w:val="en-US"/>
              </w:rPr>
              <w:t xml:space="preserve">id </w:t>
            </w:r>
            <w:r>
              <w:t>переводимого термина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2A0CCC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term_full_transl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FD4CBD" w:rsidRDefault="00195B03" w:rsidP="003B1BBB">
            <w:pPr>
              <w:pStyle w:val="aff4"/>
            </w:pPr>
            <w:r>
              <w:t>Да</w:t>
            </w:r>
          </w:p>
        </w:tc>
        <w:tc>
          <w:tcPr>
            <w:tcW w:w="1616" w:type="pct"/>
          </w:tcPr>
          <w:p w:rsidR="00195B03" w:rsidRPr="00FD4CBD" w:rsidRDefault="00195B03" w:rsidP="003B1BBB">
            <w:pPr>
              <w:pStyle w:val="aff4"/>
            </w:pPr>
            <w:r>
              <w:t>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  <w:tr w:rsidR="00195B03" w:rsidRPr="00FD4CBD" w:rsidTr="003B1BBB">
        <w:tc>
          <w:tcPr>
            <w:tcW w:w="1276" w:type="pct"/>
          </w:tcPr>
          <w:p w:rsidR="00195B03" w:rsidRPr="003E0E50" w:rsidRDefault="00195B03" w:rsidP="003B1BBB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term_abbr_transl</w:t>
            </w:r>
            <w:proofErr w:type="spellEnd"/>
          </w:p>
        </w:tc>
        <w:tc>
          <w:tcPr>
            <w:tcW w:w="1224" w:type="pct"/>
          </w:tcPr>
          <w:p w:rsidR="00195B03" w:rsidRPr="00FD4CBD" w:rsidRDefault="00195B03" w:rsidP="003B1BBB">
            <w:pPr>
              <w:pStyle w:val="aff4"/>
            </w:pPr>
            <w:r>
              <w:t>Строка</w:t>
            </w:r>
          </w:p>
        </w:tc>
        <w:tc>
          <w:tcPr>
            <w:tcW w:w="884" w:type="pct"/>
          </w:tcPr>
          <w:p w:rsidR="00195B03" w:rsidRPr="003822FF" w:rsidRDefault="00195B03" w:rsidP="003B1BBB">
            <w:pPr>
              <w:pStyle w:val="aff4"/>
            </w:pPr>
            <w:r>
              <w:t>Нет</w:t>
            </w:r>
          </w:p>
        </w:tc>
        <w:tc>
          <w:tcPr>
            <w:tcW w:w="1616" w:type="pct"/>
          </w:tcPr>
          <w:p w:rsidR="00195B03" w:rsidRPr="003822FF" w:rsidRDefault="00195B03" w:rsidP="003B1BBB">
            <w:pPr>
              <w:pStyle w:val="aff4"/>
            </w:pPr>
            <w:r>
              <w:t>Сокращенное строковое значение термина на языке</w:t>
            </w:r>
            <w:r w:rsidRPr="003822FF">
              <w:t xml:space="preserve"> </w:t>
            </w:r>
            <w:r>
              <w:rPr>
                <w:lang w:val="en-US"/>
              </w:rPr>
              <w:t>language</w:t>
            </w:r>
            <w:r w:rsidRPr="003822FF">
              <w:t>_</w:t>
            </w:r>
            <w:r>
              <w:rPr>
                <w:lang w:val="en-US"/>
              </w:rPr>
              <w:t>id</w:t>
            </w:r>
          </w:p>
        </w:tc>
      </w:tr>
    </w:tbl>
    <w:p w:rsidR="00195B03" w:rsidRPr="002E4ED4" w:rsidDel="00235E5D" w:rsidRDefault="00195B03" w:rsidP="00195B03">
      <w:pPr>
        <w:pStyle w:val="4"/>
        <w:rPr>
          <w:del w:id="79" w:author="Грушецкий Кирилл Игоревич" w:date="2014-06-19T12:57:00Z"/>
          <w:lang w:eastAsia="en-US"/>
          <w:rPrChange w:id="80" w:author="Kirill" w:date="2014-07-14T22:02:00Z">
            <w:rPr>
              <w:del w:id="81" w:author="Грушецкий Кирилл Игоревич" w:date="2014-06-19T12:57:00Z"/>
              <w:lang w:val="en-US" w:eastAsia="en-US"/>
            </w:rPr>
          </w:rPrChange>
        </w:rPr>
      </w:pPr>
      <w:bookmarkStart w:id="82" w:name="_Toc385945917"/>
      <w:del w:id="83" w:author="Грушецкий Кирилл Игоревич" w:date="2014-06-19T12:57:00Z">
        <w:r w:rsidRPr="004D68B6" w:rsidDel="00235E5D">
          <w:rPr>
            <w:rFonts w:eastAsiaTheme="minorHAnsi"/>
            <w:lang w:val="en-US" w:eastAsia="en-US"/>
          </w:rPr>
          <w:delText>Lexeme</w:delText>
        </w:r>
        <w:r w:rsidRPr="002E4ED4" w:rsidDel="00235E5D">
          <w:rPr>
            <w:rFonts w:eastAsiaTheme="minorHAnsi"/>
            <w:b w:val="0"/>
            <w:bCs w:val="0"/>
            <w:lang w:eastAsia="en-US"/>
            <w:rPrChange w:id="84" w:author="Kirill" w:date="2014-07-14T22:02:00Z">
              <w:rPr>
                <w:rFonts w:eastAsiaTheme="minorHAnsi"/>
                <w:b w:val="0"/>
                <w:bCs w:val="0"/>
                <w:lang w:val="en-US" w:eastAsia="en-US"/>
              </w:rPr>
            </w:rPrChange>
          </w:rPr>
          <w:delText>(</w:delText>
        </w:r>
        <w:r w:rsidRPr="004D68B6" w:rsidDel="00235E5D">
          <w:rPr>
            <w:lang w:val="en-US" w:eastAsia="en-US"/>
          </w:rPr>
          <w:delText>LexemeBase</w:delText>
        </w:r>
        <w:r w:rsidRPr="002E4ED4" w:rsidDel="00235E5D">
          <w:rPr>
            <w:b w:val="0"/>
            <w:bCs w:val="0"/>
            <w:lang w:eastAsia="en-US"/>
            <w:rPrChange w:id="85" w:author="Kirill" w:date="2014-07-14T22:02:00Z">
              <w:rPr>
                <w:b w:val="0"/>
                <w:bCs w:val="0"/>
                <w:lang w:val="en-US" w:eastAsia="en-US"/>
              </w:rPr>
            </w:rPrChange>
          </w:rPr>
          <w:delText>)</w:delText>
        </w:r>
        <w:bookmarkEnd w:id="82"/>
      </w:del>
    </w:p>
    <w:p w:rsidR="00195B03" w:rsidRPr="002A4D8B" w:rsidDel="00235E5D" w:rsidRDefault="00195B03" w:rsidP="00195B03">
      <w:pPr>
        <w:rPr>
          <w:rFonts w:eastAsiaTheme="minorHAnsi"/>
          <w:lang w:eastAsia="en-US"/>
        </w:rPr>
      </w:pPr>
      <w:moveFromRangeStart w:id="86" w:author="Грушецкий Кирилл Игоревич" w:date="2014-06-19T12:57:00Z" w:name="move390945986"/>
      <w:moveFrom w:id="87" w:author="Грушецкий Кирилл Игоревич" w:date="2014-06-19T12:57:00Z">
        <w:r w:rsidDel="00235E5D">
          <w:rPr>
            <w:rFonts w:eastAsiaTheme="minorHAnsi"/>
            <w:lang w:eastAsia="en-US"/>
          </w:rPr>
          <w:t>Лексемы являются объединяющей сущностью для различных словоформ и сопоставления понятий из разных языков. Для целей моделирования лексема может быть расширена до словарного определения.</w:t>
        </w:r>
      </w:moveFrom>
    </w:p>
    <w:p w:rsidR="00195B03" w:rsidRPr="004D68B6" w:rsidDel="00235E5D" w:rsidRDefault="00195B03" w:rsidP="00195B03">
      <w:pPr>
        <w:pStyle w:val="4"/>
        <w:rPr>
          <w:del w:id="88" w:author="Грушецкий Кирилл Игоревич" w:date="2014-06-19T12:58:00Z"/>
          <w:rFonts w:eastAsiaTheme="minorHAnsi"/>
          <w:lang w:val="en-US" w:eastAsia="en-US"/>
        </w:rPr>
      </w:pPr>
      <w:bookmarkStart w:id="89" w:name="_Toc385945918"/>
      <w:moveFromRangeEnd w:id="86"/>
      <w:del w:id="90" w:author="Грушецкий Кирилл Игоревич" w:date="2014-06-19T12:58:00Z">
        <w:r w:rsidRPr="004D68B6" w:rsidDel="00235E5D">
          <w:rPr>
            <w:rFonts w:eastAsiaTheme="minorHAnsi"/>
            <w:lang w:val="en-US" w:eastAsia="en-US"/>
          </w:rPr>
          <w:delText>Translation</w:delText>
        </w:r>
        <w:bookmarkEnd w:id="78"/>
        <w:r w:rsidDel="00235E5D">
          <w:rPr>
            <w:rFonts w:eastAsiaTheme="minorHAnsi"/>
            <w:lang w:eastAsia="en-US"/>
          </w:rPr>
          <w:delText>(</w:delText>
        </w:r>
        <w:r w:rsidDel="00235E5D">
          <w:rPr>
            <w:rFonts w:eastAsiaTheme="minorHAnsi"/>
            <w:lang w:val="en-US" w:eastAsia="en-US"/>
          </w:rPr>
          <w:delText>Translation</w:delText>
        </w:r>
        <w:r w:rsidRPr="004D68B6" w:rsidDel="00235E5D">
          <w:rPr>
            <w:rFonts w:eastAsiaTheme="minorHAnsi"/>
            <w:lang w:val="en-US" w:eastAsia="en-US"/>
          </w:rPr>
          <w:delText>Base</w:delText>
        </w:r>
        <w:r w:rsidDel="00235E5D">
          <w:rPr>
            <w:rFonts w:eastAsiaTheme="minorHAnsi"/>
            <w:lang w:eastAsia="en-US"/>
          </w:rPr>
          <w:delText>)</w:delText>
        </w:r>
        <w:bookmarkEnd w:id="89"/>
      </w:del>
    </w:p>
    <w:p w:rsidR="00195B03" w:rsidRPr="009874DD" w:rsidDel="00235E5D" w:rsidRDefault="00195B03" w:rsidP="00195B03">
      <w:pPr>
        <w:rPr>
          <w:del w:id="91" w:author="Грушецкий Кирилл Игоревич" w:date="2014-06-19T12:58:00Z"/>
          <w:rFonts w:eastAsiaTheme="minorHAnsi"/>
          <w:lang w:eastAsia="en-US"/>
        </w:rPr>
      </w:pPr>
      <w:del w:id="92" w:author="Грушецкий Кирилл Игоревич" w:date="2014-06-19T12:58:00Z">
        <w:r w:rsidRPr="009874DD" w:rsidDel="00235E5D">
          <w:rPr>
            <w:rFonts w:eastAsiaTheme="minorHAnsi"/>
            <w:lang w:eastAsia="en-US"/>
          </w:rPr>
          <w:delText>Соответствие лексем двух языков.</w:delText>
        </w:r>
      </w:del>
    </w:p>
    <w:p w:rsidR="00195B03" w:rsidRPr="004D68B6" w:rsidRDefault="00610747" w:rsidP="00195B03">
      <w:pPr>
        <w:pStyle w:val="4"/>
        <w:rPr>
          <w:rFonts w:eastAsiaTheme="minorHAnsi"/>
          <w:lang w:val="en-US" w:eastAsia="en-US"/>
        </w:rPr>
      </w:pPr>
      <w:bookmarkStart w:id="93" w:name="_Toc385945919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proofErr w:type="spellEnd"/>
      <w:r w:rsidR="00195B03"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="00195B03" w:rsidRPr="004D68B6">
        <w:rPr>
          <w:rFonts w:eastAsiaTheme="minorHAnsi"/>
          <w:lang w:val="en-US" w:eastAsia="en-US"/>
        </w:rPr>
        <w:t>)</w:t>
      </w:r>
      <w:bookmarkEnd w:id="93"/>
    </w:p>
    <w:p w:rsidR="00195B03" w:rsidRPr="00C93BD1" w:rsidRDefault="00195B03" w:rsidP="00195B03">
      <w:pPr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>Словоформы и их варианты.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bookmarkStart w:id="94" w:name="_Toc356245954"/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8A7A08">
        <w:tc>
          <w:tcPr>
            <w:tcW w:w="1250" w:type="pct"/>
          </w:tcPr>
          <w:p w:rsidR="008A7A08" w:rsidRDefault="008A7A08" w:rsidP="00C07F0F">
            <w:pPr>
              <w:pStyle w:val="aff4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dialect_id</w:t>
            </w:r>
            <w:proofErr w:type="spellEnd"/>
          </w:p>
        </w:tc>
        <w:tc>
          <w:tcPr>
            <w:tcW w:w="1250" w:type="pct"/>
          </w:tcPr>
          <w:p w:rsidR="008A7A08" w:rsidRDefault="008A7A08" w:rsidP="00C07F0F">
            <w:pPr>
              <w:pStyle w:val="aff4"/>
            </w:pPr>
            <w:r>
              <w:t>Число (многие-ко-многим)</w:t>
            </w:r>
          </w:p>
        </w:tc>
        <w:tc>
          <w:tcPr>
            <w:tcW w:w="885" w:type="pct"/>
          </w:tcPr>
          <w:p w:rsidR="008A7A08" w:rsidRDefault="008A7A08" w:rsidP="00C07F0F">
            <w:pPr>
              <w:pStyle w:val="aff4"/>
            </w:pPr>
            <w:r>
              <w:t>Нет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  <w:r>
              <w:rPr>
                <w:lang w:val="en-US"/>
              </w:rPr>
              <w:t>NULL</w:t>
            </w:r>
            <w:r w:rsidRPr="009B60DD">
              <w:t xml:space="preserve"> </w:t>
            </w:r>
            <w:r>
              <w:t>означает, что словоформа является усреднением для всех диалектов</w:t>
            </w:r>
          </w:p>
        </w:tc>
      </w:tr>
    </w:tbl>
    <w:p w:rsidR="008A7A08" w:rsidRDefault="008A7A08" w:rsidP="008A7A08">
      <w:pPr>
        <w:pStyle w:val="4"/>
        <w:rPr>
          <w:rFonts w:eastAsiaTheme="minorHAnsi"/>
          <w:lang w:eastAsia="en-US"/>
        </w:rPr>
      </w:pPr>
      <w:bookmarkStart w:id="95" w:name="_Toc385945920"/>
      <w:proofErr w:type="spellStart"/>
      <w:proofErr w:type="gramStart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</w:t>
      </w:r>
      <w:r>
        <w:rPr>
          <w:rFonts w:eastAsiaTheme="minorHAnsi"/>
          <w:lang w:val="en-US" w:eastAsia="en-US"/>
        </w:rPr>
        <w:t>Sample</w:t>
      </w:r>
      <w:proofErr w:type="spellEnd"/>
      <w:r w:rsidRPr="004D68B6">
        <w:rPr>
          <w:rFonts w:eastAsiaTheme="minorHAnsi"/>
          <w:lang w:val="en-US" w:eastAsia="en-US"/>
        </w:rPr>
        <w:t>(</w:t>
      </w:r>
      <w:proofErr w:type="spellStart"/>
      <w:proofErr w:type="gramEnd"/>
      <w:r w:rsidRPr="004D68B6">
        <w:rPr>
          <w:rFonts w:eastAsiaTheme="minorHAnsi"/>
          <w:lang w:val="en-US" w:eastAsia="en-US"/>
        </w:rPr>
        <w:t>Word</w:t>
      </w:r>
      <w:r>
        <w:rPr>
          <w:rFonts w:eastAsiaTheme="minorHAnsi"/>
          <w:lang w:val="en-US" w:eastAsia="en-US"/>
        </w:rPr>
        <w:t>f</w:t>
      </w:r>
      <w:r w:rsidRPr="004D68B6">
        <w:rPr>
          <w:rFonts w:eastAsiaTheme="minorHAnsi"/>
          <w:lang w:val="en-US" w:eastAsia="en-US"/>
        </w:rPr>
        <w:t>ormBase</w:t>
      </w:r>
      <w:proofErr w:type="spellEnd"/>
      <w:r w:rsidRPr="004D68B6">
        <w:rPr>
          <w:rFonts w:eastAsiaTheme="minorHAnsi"/>
          <w:lang w:val="en-US" w:eastAsia="en-US"/>
        </w:rPr>
        <w:t>)</w:t>
      </w:r>
      <w:bookmarkEnd w:id="95"/>
    </w:p>
    <w:p w:rsidR="00782124" w:rsidRPr="00920906" w:rsidRDefault="00782124" w:rsidP="00782124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Примеры словоформ в произнесении отдельных информантов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8A7A08" w:rsidRPr="00927FAB" w:rsidTr="00C07F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Поле</w:t>
            </w:r>
          </w:p>
        </w:tc>
        <w:tc>
          <w:tcPr>
            <w:tcW w:w="1250" w:type="pct"/>
          </w:tcPr>
          <w:p w:rsidR="008A7A08" w:rsidRPr="00927FAB" w:rsidRDefault="008A7A08" w:rsidP="00C07F0F">
            <w:pPr>
              <w:pStyle w:val="aff4"/>
            </w:pPr>
            <w:r w:rsidRPr="00927FAB">
              <w:t>Тип</w:t>
            </w:r>
          </w:p>
        </w:tc>
        <w:tc>
          <w:tcPr>
            <w:tcW w:w="885" w:type="pct"/>
          </w:tcPr>
          <w:p w:rsidR="008A7A08" w:rsidRPr="00927FAB" w:rsidRDefault="008A7A08" w:rsidP="00C07F0F">
            <w:pPr>
              <w:pStyle w:val="aff4"/>
            </w:pPr>
            <w:r>
              <w:t>Обязательное?</w:t>
            </w:r>
          </w:p>
        </w:tc>
        <w:tc>
          <w:tcPr>
            <w:tcW w:w="1615" w:type="pct"/>
          </w:tcPr>
          <w:p w:rsidR="008A7A08" w:rsidRPr="00927FAB" w:rsidRDefault="008A7A08" w:rsidP="00C07F0F">
            <w:pPr>
              <w:pStyle w:val="aff4"/>
            </w:pPr>
            <w:r w:rsidRPr="00927FAB">
              <w:t>Комментарий</w:t>
            </w:r>
          </w:p>
        </w:tc>
      </w:tr>
      <w:tr w:rsidR="008A7A08" w:rsidRPr="00294010" w:rsidTr="00C07F0F">
        <w:tc>
          <w:tcPr>
            <w:tcW w:w="1250" w:type="pct"/>
          </w:tcPr>
          <w:p w:rsidR="008A7A08" w:rsidRDefault="008A7A08" w:rsidP="00E20916">
            <w:pPr>
              <w:pStyle w:val="aff4"/>
              <w:rPr>
                <w:lang w:val="en-US"/>
              </w:rPr>
            </w:pPr>
            <w:r>
              <w:rPr>
                <w:lang w:val="en-US"/>
              </w:rPr>
              <w:t>informant</w:t>
            </w:r>
          </w:p>
        </w:tc>
        <w:tc>
          <w:tcPr>
            <w:tcW w:w="1250" w:type="pct"/>
          </w:tcPr>
          <w:p w:rsidR="008A7A08" w:rsidRDefault="00E20916" w:rsidP="00C07F0F">
            <w:pPr>
              <w:pStyle w:val="aff4"/>
            </w:pPr>
            <w:r>
              <w:t>Строка</w:t>
            </w:r>
          </w:p>
        </w:tc>
        <w:tc>
          <w:tcPr>
            <w:tcW w:w="885" w:type="pct"/>
          </w:tcPr>
          <w:p w:rsidR="008A7A08" w:rsidRDefault="00E20916" w:rsidP="00C07F0F">
            <w:pPr>
              <w:pStyle w:val="aff4"/>
            </w:pPr>
            <w:r>
              <w:t>Да</w:t>
            </w:r>
          </w:p>
        </w:tc>
        <w:tc>
          <w:tcPr>
            <w:tcW w:w="1615" w:type="pct"/>
          </w:tcPr>
          <w:p w:rsidR="008A7A08" w:rsidRPr="004A76F9" w:rsidRDefault="008A7A08" w:rsidP="00C07F0F">
            <w:pPr>
              <w:pStyle w:val="aff4"/>
            </w:pPr>
          </w:p>
        </w:tc>
      </w:tr>
    </w:tbl>
    <w:p w:rsidR="00195B03" w:rsidRDefault="00610747" w:rsidP="00195B03">
      <w:pPr>
        <w:pStyle w:val="4"/>
        <w:rPr>
          <w:lang w:eastAsia="en-US"/>
        </w:rPr>
      </w:pPr>
      <w:bookmarkStart w:id="96" w:name="_Toc385945921"/>
      <w:bookmarkEnd w:id="94"/>
      <w:proofErr w:type="spellStart"/>
      <w:r>
        <w:rPr>
          <w:lang w:val="en-US" w:eastAsia="en-US"/>
        </w:rPr>
        <w:t>WordformOrder</w:t>
      </w:r>
      <w:bookmarkEnd w:id="96"/>
      <w:proofErr w:type="spellEnd"/>
    </w:p>
    <w:p w:rsidR="002328BD" w:rsidRDefault="00195B03" w:rsidP="003801FF">
      <w:pPr>
        <w:rPr>
          <w:ins w:id="97" w:author="Kirill" w:date="2014-07-14T22:02:00Z"/>
          <w:lang w:val="en-US"/>
        </w:rPr>
      </w:pPr>
      <w:r w:rsidRPr="00927FAB">
        <w:t xml:space="preserve">Используется для </w:t>
      </w:r>
      <w:r>
        <w:t>определения предпочтительности</w:t>
      </w:r>
      <w:r w:rsidRPr="00927FAB">
        <w:t xml:space="preserve"> равнозначных вариантов</w:t>
      </w:r>
      <w:r>
        <w:t xml:space="preserve"> и определения взаимосвязи между словоформами в рамках одной лексемы. На данный момент не используется.</w:t>
      </w:r>
    </w:p>
    <w:p w:rsidR="002E4ED4" w:rsidRDefault="002E4ED4">
      <w:pPr>
        <w:pStyle w:val="4"/>
        <w:rPr>
          <w:ins w:id="98" w:author="Kirill" w:date="2014-07-14T22:04:00Z"/>
          <w:lang w:val="en-US"/>
        </w:rPr>
        <w:pPrChange w:id="99" w:author="Kirill" w:date="2014-07-14T22:02:00Z">
          <w:pPr/>
        </w:pPrChange>
      </w:pPr>
      <w:proofErr w:type="spellStart"/>
      <w:ins w:id="100" w:author="Kirill" w:date="2014-07-14T22:02:00Z">
        <w:r>
          <w:rPr>
            <w:lang w:val="en-US"/>
          </w:rPr>
          <w:t>Semantic</w:t>
        </w:r>
      </w:ins>
      <w:ins w:id="101" w:author="Грушецкий Кирилл Игоревич" w:date="2014-07-30T18:56:00Z">
        <w:r w:rsidR="008E7B92">
          <w:rPr>
            <w:lang w:val="en-US"/>
          </w:rPr>
          <w:t>Group</w:t>
        </w:r>
      </w:ins>
      <w:proofErr w:type="spellEnd"/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  <w:tblPrChange w:id="102" w:author="Грушецкий Кирилл Игоревич" w:date="2014-07-30T19:07:00Z">
          <w:tblPr>
            <w:tblStyle w:val="af2"/>
            <w:tblW w:w="5000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660"/>
        <w:gridCol w:w="2551"/>
        <w:gridCol w:w="1843"/>
        <w:gridCol w:w="3368"/>
        <w:tblGridChange w:id="103">
          <w:tblGrid>
            <w:gridCol w:w="2660"/>
            <w:gridCol w:w="2818"/>
            <w:gridCol w:w="1576"/>
            <w:gridCol w:w="229"/>
            <w:gridCol w:w="3139"/>
          </w:tblGrid>
        </w:tblGridChange>
      </w:tblGrid>
      <w:tr w:rsidR="00AE4532" w:rsidRPr="00927FAB" w:rsidTr="00AE45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04" w:author="Kirill" w:date="2014-07-14T22:04:00Z"/>
        </w:trPr>
        <w:tc>
          <w:tcPr>
            <w:tcW w:w="1276" w:type="pct"/>
            <w:tcPrChange w:id="105" w:author="Грушецкий Кирилл Игоревич" w:date="2014-07-30T19:07:00Z">
              <w:tcPr>
                <w:tcW w:w="1276" w:type="pct"/>
              </w:tcPr>
            </w:tcPrChange>
          </w:tcPr>
          <w:p w:rsidR="002E4ED4" w:rsidRPr="00927FAB" w:rsidRDefault="002E4ED4" w:rsidP="00EB6638">
            <w:pPr>
              <w:pStyle w:val="af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6" w:author="Kirill" w:date="2014-07-14T22:04:00Z"/>
              </w:rPr>
            </w:pPr>
            <w:ins w:id="107" w:author="Kirill" w:date="2014-07-14T22:04:00Z">
              <w:r w:rsidRPr="00927FAB">
                <w:t>Поле</w:t>
              </w:r>
            </w:ins>
          </w:p>
        </w:tc>
        <w:tc>
          <w:tcPr>
            <w:tcW w:w="1224" w:type="pct"/>
            <w:tcPrChange w:id="108" w:author="Грушецкий Кирилл Игоревич" w:date="2014-07-30T19:07:00Z">
              <w:tcPr>
                <w:tcW w:w="1352" w:type="pct"/>
              </w:tcPr>
            </w:tcPrChange>
          </w:tcPr>
          <w:p w:rsidR="002E4ED4" w:rsidRPr="00927FAB" w:rsidRDefault="002E4ED4" w:rsidP="00EB6638">
            <w:pPr>
              <w:pStyle w:val="af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09" w:author="Kirill" w:date="2014-07-14T22:04:00Z"/>
              </w:rPr>
            </w:pPr>
            <w:ins w:id="110" w:author="Kirill" w:date="2014-07-14T22:04:00Z">
              <w:r w:rsidRPr="00927FAB">
                <w:t>Тип</w:t>
              </w:r>
            </w:ins>
          </w:p>
        </w:tc>
        <w:tc>
          <w:tcPr>
            <w:tcW w:w="884" w:type="pct"/>
            <w:tcPrChange w:id="111" w:author="Грушецкий Кирилл Игоревич" w:date="2014-07-30T19:07:00Z">
              <w:tcPr>
                <w:tcW w:w="866" w:type="pct"/>
                <w:gridSpan w:val="2"/>
              </w:tcPr>
            </w:tcPrChange>
          </w:tcPr>
          <w:p w:rsidR="002E4ED4" w:rsidRPr="00927FAB" w:rsidRDefault="002E4ED4" w:rsidP="00EB6638">
            <w:pPr>
              <w:pStyle w:val="af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2" w:author="Kirill" w:date="2014-07-14T22:04:00Z"/>
              </w:rPr>
            </w:pPr>
            <w:ins w:id="113" w:author="Kirill" w:date="2014-07-14T22:04:00Z">
              <w:r>
                <w:t>Обязательное?</w:t>
              </w:r>
            </w:ins>
          </w:p>
        </w:tc>
        <w:tc>
          <w:tcPr>
            <w:tcW w:w="1616" w:type="pct"/>
            <w:tcPrChange w:id="114" w:author="Грушецкий Кирилл Игоревич" w:date="2014-07-30T19:07:00Z">
              <w:tcPr>
                <w:tcW w:w="1506" w:type="pct"/>
              </w:tcPr>
            </w:tcPrChange>
          </w:tcPr>
          <w:p w:rsidR="002E4ED4" w:rsidRPr="00927FAB" w:rsidRDefault="002E4ED4" w:rsidP="00EB6638">
            <w:pPr>
              <w:pStyle w:val="aff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ns w:id="115" w:author="Kirill" w:date="2014-07-14T22:04:00Z"/>
              </w:rPr>
            </w:pPr>
            <w:ins w:id="116" w:author="Kirill" w:date="2014-07-14T22:04:00Z">
              <w:r w:rsidRPr="00927FAB">
                <w:t>Комментарий</w:t>
              </w:r>
            </w:ins>
          </w:p>
        </w:tc>
      </w:tr>
      <w:tr w:rsidR="00AE4532" w:rsidRPr="00294010" w:rsidTr="00AE4532">
        <w:trPr>
          <w:ins w:id="117" w:author="Kirill" w:date="2014-07-14T22:04:00Z"/>
        </w:trPr>
        <w:tc>
          <w:tcPr>
            <w:tcW w:w="1276" w:type="pct"/>
            <w:tcPrChange w:id="118" w:author="Грушецкий Кирилл Игоревич" w:date="2014-07-30T19:07:00Z">
              <w:tcPr>
                <w:tcW w:w="1276" w:type="pct"/>
              </w:tcPr>
            </w:tcPrChange>
          </w:tcPr>
          <w:p w:rsidR="002E4ED4" w:rsidRDefault="002E4ED4" w:rsidP="00EB6638">
            <w:pPr>
              <w:pStyle w:val="aff4"/>
              <w:rPr>
                <w:ins w:id="119" w:author="Kirill" w:date="2014-07-14T22:04:00Z"/>
                <w:lang w:val="en-US"/>
              </w:rPr>
            </w:pPr>
            <w:ins w:id="120" w:author="Kirill" w:date="2014-07-14T22:04:00Z">
              <w:r>
                <w:rPr>
                  <w:lang w:val="en-US"/>
                </w:rPr>
                <w:t>comment</w:t>
              </w:r>
            </w:ins>
          </w:p>
        </w:tc>
        <w:tc>
          <w:tcPr>
            <w:tcW w:w="1224" w:type="pct"/>
            <w:tcPrChange w:id="121" w:author="Грушецкий Кирилл Игоревич" w:date="2014-07-30T19:07:00Z">
              <w:tcPr>
                <w:tcW w:w="1352" w:type="pct"/>
              </w:tcPr>
            </w:tcPrChange>
          </w:tcPr>
          <w:p w:rsidR="002E4ED4" w:rsidRDefault="002E4ED4" w:rsidP="00EB6638">
            <w:pPr>
              <w:pStyle w:val="aff4"/>
              <w:rPr>
                <w:ins w:id="122" w:author="Kirill" w:date="2014-07-14T22:04:00Z"/>
              </w:rPr>
            </w:pPr>
          </w:p>
        </w:tc>
        <w:tc>
          <w:tcPr>
            <w:tcW w:w="884" w:type="pct"/>
            <w:tcPrChange w:id="123" w:author="Грушецкий Кирилл Игоревич" w:date="2014-07-30T19:07:00Z">
              <w:tcPr>
                <w:tcW w:w="756" w:type="pct"/>
              </w:tcPr>
            </w:tcPrChange>
          </w:tcPr>
          <w:p w:rsidR="002E4ED4" w:rsidRDefault="002E4ED4" w:rsidP="00EB6638">
            <w:pPr>
              <w:pStyle w:val="aff4"/>
              <w:rPr>
                <w:ins w:id="124" w:author="Kirill" w:date="2014-07-14T22:04:00Z"/>
              </w:rPr>
            </w:pPr>
          </w:p>
        </w:tc>
        <w:tc>
          <w:tcPr>
            <w:tcW w:w="1616" w:type="pct"/>
            <w:tcPrChange w:id="125" w:author="Грушецкий Кирилл Игоревич" w:date="2014-07-30T19:07:00Z">
              <w:tcPr>
                <w:tcW w:w="1616" w:type="pct"/>
                <w:gridSpan w:val="2"/>
              </w:tcPr>
            </w:tcPrChange>
          </w:tcPr>
          <w:p w:rsidR="002E4ED4" w:rsidRPr="004A76F9" w:rsidRDefault="002E4ED4" w:rsidP="00EB6638">
            <w:pPr>
              <w:pStyle w:val="aff4"/>
              <w:rPr>
                <w:ins w:id="126" w:author="Kirill" w:date="2014-07-14T22:04:00Z"/>
              </w:rPr>
            </w:pPr>
          </w:p>
        </w:tc>
      </w:tr>
      <w:tr w:rsidR="00AE4532" w:rsidRPr="00294010" w:rsidTr="00AE4532">
        <w:trPr>
          <w:ins w:id="127" w:author="Грушецкий Кирилл Игоревич" w:date="2014-07-30T19:02:00Z"/>
        </w:trPr>
        <w:tc>
          <w:tcPr>
            <w:tcW w:w="1276" w:type="pct"/>
            <w:tcPrChange w:id="128" w:author="Грушецкий Кирилл Игоревич" w:date="2014-07-30T19:07:00Z">
              <w:tcPr>
                <w:tcW w:w="1276" w:type="pct"/>
              </w:tcPr>
            </w:tcPrChange>
          </w:tcPr>
          <w:p w:rsidR="003F1789" w:rsidRPr="003F1789" w:rsidRDefault="003F1789" w:rsidP="00EB6638">
            <w:pPr>
              <w:pStyle w:val="aff4"/>
              <w:rPr>
                <w:ins w:id="129" w:author="Грушецкий Кирилл Игоревич" w:date="2014-07-30T19:02:00Z"/>
                <w:lang w:val="en-US"/>
              </w:rPr>
            </w:pPr>
            <w:ins w:id="130" w:author="Грушецкий Кирилл Игоревич" w:date="2014-07-30T19:02:00Z">
              <w:r>
                <w:rPr>
                  <w:lang w:val="en-US"/>
                </w:rPr>
                <w:t>theme</w:t>
              </w:r>
            </w:ins>
          </w:p>
        </w:tc>
        <w:tc>
          <w:tcPr>
            <w:tcW w:w="1224" w:type="pct"/>
            <w:tcPrChange w:id="131" w:author="Грушецкий Кирилл Игоревич" w:date="2014-07-30T19:07:00Z">
              <w:tcPr>
                <w:tcW w:w="1352" w:type="pct"/>
              </w:tcPr>
            </w:tcPrChange>
          </w:tcPr>
          <w:p w:rsidR="003F1789" w:rsidRDefault="003F1789" w:rsidP="00EB6638">
            <w:pPr>
              <w:pStyle w:val="aff4"/>
              <w:rPr>
                <w:ins w:id="132" w:author="Грушецкий Кирилл Игоревич" w:date="2014-07-30T19:02:00Z"/>
              </w:rPr>
            </w:pPr>
          </w:p>
        </w:tc>
        <w:tc>
          <w:tcPr>
            <w:tcW w:w="884" w:type="pct"/>
            <w:tcPrChange w:id="133" w:author="Грушецкий Кирилл Игоревич" w:date="2014-07-30T19:07:00Z">
              <w:tcPr>
                <w:tcW w:w="756" w:type="pct"/>
              </w:tcPr>
            </w:tcPrChange>
          </w:tcPr>
          <w:p w:rsidR="003F1789" w:rsidRDefault="003F1789" w:rsidP="00EB6638">
            <w:pPr>
              <w:pStyle w:val="aff4"/>
              <w:rPr>
                <w:ins w:id="134" w:author="Грушецкий Кирилл Игоревич" w:date="2014-07-30T19:02:00Z"/>
              </w:rPr>
            </w:pPr>
          </w:p>
        </w:tc>
        <w:tc>
          <w:tcPr>
            <w:tcW w:w="1616" w:type="pct"/>
            <w:tcPrChange w:id="135" w:author="Грушецкий Кирилл Игоревич" w:date="2014-07-30T19:07:00Z">
              <w:tcPr>
                <w:tcW w:w="1616" w:type="pct"/>
                <w:gridSpan w:val="2"/>
              </w:tcPr>
            </w:tcPrChange>
          </w:tcPr>
          <w:p w:rsidR="003F1789" w:rsidRPr="004A76F9" w:rsidRDefault="003F1789" w:rsidP="00EB6638">
            <w:pPr>
              <w:pStyle w:val="aff4"/>
              <w:rPr>
                <w:ins w:id="136" w:author="Грушецкий Кирилл Игоревич" w:date="2014-07-30T19:02:00Z"/>
              </w:rPr>
            </w:pPr>
          </w:p>
        </w:tc>
      </w:tr>
      <w:tr w:rsidR="00C82FBB" w:rsidRPr="00294010" w:rsidTr="00AE4532">
        <w:trPr>
          <w:ins w:id="137" w:author="Грушецкий Кирилл Игоревич" w:date="2014-07-30T19:07:00Z"/>
        </w:trPr>
        <w:tc>
          <w:tcPr>
            <w:tcW w:w="1276" w:type="pct"/>
            <w:tcPrChange w:id="138" w:author="Грушецкий Кирилл Игоревич" w:date="2014-07-30T19:07:00Z">
              <w:tcPr>
                <w:tcW w:w="1276" w:type="pct"/>
              </w:tcPr>
            </w:tcPrChange>
          </w:tcPr>
          <w:p w:rsidR="00C82FBB" w:rsidRDefault="00C82FBB" w:rsidP="00AE4532">
            <w:pPr>
              <w:pStyle w:val="aff4"/>
              <w:rPr>
                <w:ins w:id="139" w:author="Грушецкий Кирилл Игоревич" w:date="2014-07-30T19:07:00Z"/>
                <w:lang w:val="en-US"/>
              </w:rPr>
            </w:pPr>
            <w:proofErr w:type="spellStart"/>
            <w:ins w:id="140" w:author="Грушецкий Кирилл Игоревич" w:date="2014-07-30T19:07:00Z">
              <w:r>
                <w:rPr>
                  <w:lang w:val="en-US"/>
                </w:rPr>
                <w:t>translation_comment_multi_id</w:t>
              </w:r>
              <w:proofErr w:type="spellEnd"/>
            </w:ins>
          </w:p>
        </w:tc>
        <w:tc>
          <w:tcPr>
            <w:tcW w:w="1224" w:type="pct"/>
            <w:tcPrChange w:id="141" w:author="Грушецкий Кирилл Игоревич" w:date="2014-07-30T19:07:00Z">
              <w:tcPr>
                <w:tcW w:w="1352" w:type="pct"/>
              </w:tcPr>
            </w:tcPrChange>
          </w:tcPr>
          <w:p w:rsidR="00C82FBB" w:rsidRDefault="00C82FBB" w:rsidP="00EB6638">
            <w:pPr>
              <w:pStyle w:val="aff4"/>
              <w:rPr>
                <w:ins w:id="142" w:author="Грушецкий Кирилл Игоревич" w:date="2014-07-30T19:07:00Z"/>
              </w:rPr>
            </w:pPr>
            <w:ins w:id="143" w:author="Грушецкий Кирилл Игоревич" w:date="2014-07-30T19:08:00Z">
              <w:r>
                <w:t>Число (многие-ко-многим)</w:t>
              </w:r>
            </w:ins>
          </w:p>
        </w:tc>
        <w:tc>
          <w:tcPr>
            <w:tcW w:w="884" w:type="pct"/>
            <w:tcPrChange w:id="144" w:author="Грушецкий Кирилл Игоревич" w:date="2014-07-30T19:07:00Z">
              <w:tcPr>
                <w:tcW w:w="756" w:type="pct"/>
              </w:tcPr>
            </w:tcPrChange>
          </w:tcPr>
          <w:p w:rsidR="00C82FBB" w:rsidRDefault="00C82FBB" w:rsidP="00EB6638">
            <w:pPr>
              <w:pStyle w:val="aff4"/>
              <w:rPr>
                <w:ins w:id="145" w:author="Грушецкий Кирилл Игоревич" w:date="2014-07-30T19:07:00Z"/>
              </w:rPr>
            </w:pPr>
            <w:ins w:id="146" w:author="Грушецкий Кирилл Игоревич" w:date="2014-07-30T19:08:00Z">
              <w:r>
                <w:t>Нет</w:t>
              </w:r>
            </w:ins>
          </w:p>
        </w:tc>
        <w:tc>
          <w:tcPr>
            <w:tcW w:w="1616" w:type="pct"/>
            <w:tcPrChange w:id="147" w:author="Грушецкий Кирилл Игоревич" w:date="2014-07-30T19:07:00Z">
              <w:tcPr>
                <w:tcW w:w="1616" w:type="pct"/>
                <w:gridSpan w:val="2"/>
              </w:tcPr>
            </w:tcPrChange>
          </w:tcPr>
          <w:p w:rsidR="00C82FBB" w:rsidRPr="004A76F9" w:rsidRDefault="00C82FBB" w:rsidP="00EB6638">
            <w:pPr>
              <w:pStyle w:val="aff4"/>
              <w:rPr>
                <w:ins w:id="148" w:author="Грушецкий Кирилл Игоревич" w:date="2014-07-30T19:07:00Z"/>
              </w:rPr>
            </w:pPr>
          </w:p>
        </w:tc>
      </w:tr>
    </w:tbl>
    <w:p w:rsidR="00107DED" w:rsidRDefault="003F1789" w:rsidP="00107DED">
      <w:pPr>
        <w:pStyle w:val="4"/>
        <w:rPr>
          <w:ins w:id="149" w:author="Грушецкий Кирилл Игоревич" w:date="2014-07-15T14:56:00Z"/>
          <w:lang w:val="en-US"/>
        </w:rPr>
      </w:pPr>
      <w:proofErr w:type="spellStart"/>
      <w:ins w:id="150" w:author="Грушецкий Кирилл Игоревич" w:date="2014-07-30T19:02:00Z">
        <w:r>
          <w:rPr>
            <w:lang w:val="en-US"/>
          </w:rPr>
          <w:t>TranslationComment</w:t>
        </w:r>
      </w:ins>
      <w:proofErr w:type="spellEnd"/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2605"/>
        <w:gridCol w:w="2606"/>
        <w:gridCol w:w="1845"/>
        <w:gridCol w:w="3366"/>
      </w:tblGrid>
      <w:tr w:rsidR="00107DED" w:rsidRPr="00927FAB" w:rsidTr="00EB66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ins w:id="151" w:author="Грушецкий Кирилл Игоревич" w:date="2014-07-15T14:56:00Z"/>
        </w:trPr>
        <w:tc>
          <w:tcPr>
            <w:tcW w:w="1250" w:type="pct"/>
          </w:tcPr>
          <w:p w:rsidR="00107DED" w:rsidRPr="00927FAB" w:rsidRDefault="00107DED" w:rsidP="00EB6638">
            <w:pPr>
              <w:pStyle w:val="aff4"/>
              <w:rPr>
                <w:ins w:id="152" w:author="Грушецкий Кирилл Игоревич" w:date="2014-07-15T14:56:00Z"/>
              </w:rPr>
            </w:pPr>
            <w:ins w:id="153" w:author="Грушецкий Кирилл Игоревич" w:date="2014-07-15T14:56:00Z">
              <w:r w:rsidRPr="00927FAB">
                <w:t>Поле</w:t>
              </w:r>
            </w:ins>
          </w:p>
        </w:tc>
        <w:tc>
          <w:tcPr>
            <w:tcW w:w="1250" w:type="pct"/>
          </w:tcPr>
          <w:p w:rsidR="00107DED" w:rsidRPr="00927FAB" w:rsidRDefault="00107DED" w:rsidP="00EB6638">
            <w:pPr>
              <w:pStyle w:val="aff4"/>
              <w:rPr>
                <w:ins w:id="154" w:author="Грушецкий Кирилл Игоревич" w:date="2014-07-15T14:56:00Z"/>
              </w:rPr>
            </w:pPr>
            <w:ins w:id="155" w:author="Грушецкий Кирилл Игоревич" w:date="2014-07-15T14:56:00Z">
              <w:r w:rsidRPr="00927FAB">
                <w:t>Тип</w:t>
              </w:r>
            </w:ins>
          </w:p>
        </w:tc>
        <w:tc>
          <w:tcPr>
            <w:tcW w:w="885" w:type="pct"/>
          </w:tcPr>
          <w:p w:rsidR="00107DED" w:rsidRPr="00927FAB" w:rsidRDefault="00107DED" w:rsidP="00EB6638">
            <w:pPr>
              <w:pStyle w:val="aff4"/>
              <w:rPr>
                <w:ins w:id="156" w:author="Грушецкий Кирилл Игоревич" w:date="2014-07-15T14:56:00Z"/>
              </w:rPr>
            </w:pPr>
            <w:ins w:id="157" w:author="Грушецкий Кирилл Игоревич" w:date="2014-07-15T14:56:00Z">
              <w:r>
                <w:t>Обязательное?</w:t>
              </w:r>
            </w:ins>
          </w:p>
        </w:tc>
        <w:tc>
          <w:tcPr>
            <w:tcW w:w="1615" w:type="pct"/>
          </w:tcPr>
          <w:p w:rsidR="00107DED" w:rsidRPr="00927FAB" w:rsidRDefault="00107DED" w:rsidP="00EB6638">
            <w:pPr>
              <w:pStyle w:val="aff4"/>
              <w:rPr>
                <w:ins w:id="158" w:author="Грушецкий Кирилл Игоревич" w:date="2014-07-15T14:56:00Z"/>
              </w:rPr>
            </w:pPr>
            <w:ins w:id="159" w:author="Грушецкий Кирилл Игоревич" w:date="2014-07-15T14:56:00Z">
              <w:r w:rsidRPr="00927FAB">
                <w:t>Комментарий</w:t>
              </w:r>
            </w:ins>
          </w:p>
        </w:tc>
      </w:tr>
      <w:tr w:rsidR="00A2372F" w:rsidRPr="00294010" w:rsidTr="00EB6638">
        <w:trPr>
          <w:ins w:id="160" w:author="Грушецкий Кирилл Игоревич" w:date="2014-07-15T18:45:00Z"/>
        </w:trPr>
        <w:tc>
          <w:tcPr>
            <w:tcW w:w="1250" w:type="pct"/>
          </w:tcPr>
          <w:p w:rsidR="00A2372F" w:rsidRPr="00A2372F" w:rsidRDefault="00C82FBB" w:rsidP="00EB6638">
            <w:pPr>
              <w:pStyle w:val="aff4"/>
              <w:rPr>
                <w:ins w:id="161" w:author="Грушецкий Кирилл Игоревич" w:date="2014-07-15T18:45:00Z"/>
                <w:lang w:val="en-US"/>
              </w:rPr>
            </w:pPr>
            <w:proofErr w:type="spellStart"/>
            <w:ins w:id="162" w:author="Грушецкий Кирилл Игоревич" w:date="2014-07-30T19:08:00Z">
              <w:r>
                <w:rPr>
                  <w:lang w:val="en-US"/>
                </w:rPr>
                <w:t>translation</w:t>
              </w:r>
            </w:ins>
            <w:ins w:id="163" w:author="Грушецкий Кирилл Игоревич" w:date="2014-07-15T18:45:00Z">
              <w:r w:rsidR="00A2372F">
                <w:rPr>
                  <w:lang w:val="en-US"/>
                </w:rPr>
                <w:t>_id</w:t>
              </w:r>
              <w:proofErr w:type="spellEnd"/>
            </w:ins>
          </w:p>
        </w:tc>
        <w:tc>
          <w:tcPr>
            <w:tcW w:w="1250" w:type="pct"/>
          </w:tcPr>
          <w:p w:rsidR="00A2372F" w:rsidRDefault="00A2372F" w:rsidP="00EB6638">
            <w:pPr>
              <w:pStyle w:val="aff4"/>
              <w:rPr>
                <w:ins w:id="164" w:author="Грушецкий Кирилл Игоревич" w:date="2014-07-15T18:45:00Z"/>
              </w:rPr>
            </w:pPr>
          </w:p>
        </w:tc>
        <w:tc>
          <w:tcPr>
            <w:tcW w:w="885" w:type="pct"/>
          </w:tcPr>
          <w:p w:rsidR="00A2372F" w:rsidRDefault="00A2372F" w:rsidP="00EB6638">
            <w:pPr>
              <w:pStyle w:val="aff4"/>
              <w:rPr>
                <w:ins w:id="165" w:author="Грушецкий Кирилл Игоревич" w:date="2014-07-15T18:45:00Z"/>
              </w:rPr>
            </w:pPr>
          </w:p>
        </w:tc>
        <w:tc>
          <w:tcPr>
            <w:tcW w:w="1615" w:type="pct"/>
          </w:tcPr>
          <w:p w:rsidR="00A2372F" w:rsidRPr="004A76F9" w:rsidRDefault="00A2372F" w:rsidP="00EB6638">
            <w:pPr>
              <w:pStyle w:val="aff4"/>
              <w:rPr>
                <w:ins w:id="166" w:author="Грушецкий Кирилл Игоревич" w:date="2014-07-15T18:45:00Z"/>
              </w:rPr>
            </w:pPr>
          </w:p>
        </w:tc>
      </w:tr>
      <w:tr w:rsidR="005C698D" w:rsidRPr="00294010" w:rsidTr="00EB6638">
        <w:trPr>
          <w:ins w:id="167" w:author="Грушецкий Кирилл Игоревич" w:date="2014-07-15T14:58:00Z"/>
        </w:trPr>
        <w:tc>
          <w:tcPr>
            <w:tcW w:w="1250" w:type="pct"/>
          </w:tcPr>
          <w:p w:rsidR="005C698D" w:rsidRDefault="00C82FBB" w:rsidP="00EB6638">
            <w:pPr>
              <w:pStyle w:val="aff4"/>
              <w:rPr>
                <w:ins w:id="168" w:author="Грушецкий Кирилл Игоревич" w:date="2014-07-15T14:58:00Z"/>
                <w:lang w:val="en-US"/>
              </w:rPr>
            </w:pPr>
            <w:ins w:id="169" w:author="Грушецкий Кирилл Игоревич" w:date="2014-07-30T19:08:00Z">
              <w:r>
                <w:rPr>
                  <w:lang w:val="en-US"/>
                </w:rPr>
                <w:t>comment</w:t>
              </w:r>
            </w:ins>
          </w:p>
        </w:tc>
        <w:tc>
          <w:tcPr>
            <w:tcW w:w="1250" w:type="pct"/>
          </w:tcPr>
          <w:p w:rsidR="005C698D" w:rsidRDefault="005C698D" w:rsidP="00EB6638">
            <w:pPr>
              <w:pStyle w:val="aff4"/>
              <w:rPr>
                <w:ins w:id="170" w:author="Грушецкий Кирилл Игоревич" w:date="2014-07-15T14:58:00Z"/>
              </w:rPr>
            </w:pPr>
          </w:p>
        </w:tc>
        <w:tc>
          <w:tcPr>
            <w:tcW w:w="885" w:type="pct"/>
          </w:tcPr>
          <w:p w:rsidR="005C698D" w:rsidRDefault="005C698D" w:rsidP="00EB6638">
            <w:pPr>
              <w:pStyle w:val="aff4"/>
              <w:rPr>
                <w:ins w:id="171" w:author="Грушецкий Кирилл Игоревич" w:date="2014-07-15T14:58:00Z"/>
              </w:rPr>
            </w:pPr>
          </w:p>
        </w:tc>
        <w:tc>
          <w:tcPr>
            <w:tcW w:w="1615" w:type="pct"/>
          </w:tcPr>
          <w:p w:rsidR="005C698D" w:rsidRPr="004A76F9" w:rsidRDefault="005C698D" w:rsidP="00EB6638">
            <w:pPr>
              <w:pStyle w:val="aff4"/>
              <w:rPr>
                <w:ins w:id="172" w:author="Грушецкий Кирилл Игоревич" w:date="2014-07-15T14:58:00Z"/>
              </w:rPr>
            </w:pPr>
          </w:p>
        </w:tc>
      </w:tr>
    </w:tbl>
    <w:p w:rsidR="002E4ED4" w:rsidRPr="002E4ED4" w:rsidRDefault="002E4ED4" w:rsidP="002E4ED4">
      <w:pPr>
        <w:rPr>
          <w:lang w:val="en-US"/>
        </w:rPr>
      </w:pPr>
      <w:bookmarkStart w:id="173" w:name="_GoBack"/>
      <w:bookmarkEnd w:id="173"/>
    </w:p>
    <w:sectPr w:rsidR="002E4ED4" w:rsidRPr="002E4ED4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2D0" w:rsidRDefault="008262D0">
      <w:r>
        <w:separator/>
      </w:r>
    </w:p>
    <w:p w:rsidR="008262D0" w:rsidRDefault="008262D0"/>
    <w:p w:rsidR="008262D0" w:rsidRDefault="008262D0"/>
    <w:p w:rsidR="008262D0" w:rsidRDefault="008262D0"/>
  </w:endnote>
  <w:endnote w:type="continuationSeparator" w:id="0">
    <w:p w:rsidR="008262D0" w:rsidRDefault="008262D0">
      <w:r>
        <w:continuationSeparator/>
      </w:r>
    </w:p>
    <w:p w:rsidR="008262D0" w:rsidRDefault="008262D0"/>
    <w:p w:rsidR="008262D0" w:rsidRDefault="008262D0"/>
    <w:p w:rsidR="008262D0" w:rsidRDefault="008262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B6638" w:rsidRPr="00B2216B" w:rsidTr="003B1BBB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EB6638" w:rsidRPr="00587CA4" w:rsidRDefault="00EB6638" w:rsidP="003B1BBB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B6638" w:rsidRPr="0000243A" w:rsidRDefault="00EB6638" w:rsidP="003B1BBB">
              <w:pPr>
                <w:pStyle w:val="ab"/>
                <w:rPr>
                  <w:b/>
                  <w:sz w:val="22"/>
                </w:rPr>
              </w:pPr>
              <w:proofErr w:type="spellStart"/>
              <w:r>
                <w:rPr>
                  <w:b/>
                </w:rPr>
                <w:t>WordControl</w:t>
              </w:r>
              <w:proofErr w:type="spellEnd"/>
            </w:p>
          </w:sdtContent>
        </w:sdt>
      </w:tc>
      <w:tc>
        <w:tcPr>
          <w:tcW w:w="1020" w:type="pct"/>
        </w:tcPr>
        <w:p w:rsidR="00EB6638" w:rsidRPr="00AE2453" w:rsidRDefault="00EB6638" w:rsidP="003B1BBB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74" w:author="Грушецкий Кирилл Игоревич" w:date="2014-07-30T17:40:00Z">
            <w:r w:rsidR="004F6F58">
              <w:rPr>
                <w:noProof/>
              </w:rPr>
              <w:t>2014-07-22</w:t>
            </w:r>
          </w:ins>
          <w:del w:id="175" w:author="Грушецкий Кирилл Игоревич" w:date="2014-07-22T10:50:00Z">
            <w:r w:rsidDel="00857B46">
              <w:rPr>
                <w:noProof/>
              </w:rPr>
              <w:delText>2014-07-14</w:delText>
            </w:r>
          </w:del>
          <w:r>
            <w:fldChar w:fldCharType="end"/>
          </w:r>
        </w:p>
      </w:tc>
      <w:tc>
        <w:tcPr>
          <w:tcW w:w="664" w:type="pct"/>
        </w:tcPr>
        <w:p w:rsidR="00EB6638" w:rsidRPr="00454EE3" w:rsidRDefault="00EB6638" w:rsidP="003B1BBB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82FBB">
            <w:rPr>
              <w:noProof/>
            </w:rPr>
            <w:t>6</w:t>
          </w:r>
          <w:r>
            <w:fldChar w:fldCharType="end"/>
          </w:r>
          <w:r>
            <w:t xml:space="preserve"> (</w:t>
          </w:r>
          <w:r w:rsidR="008262D0">
            <w:fldChar w:fldCharType="begin"/>
          </w:r>
          <w:r w:rsidR="008262D0">
            <w:instrText xml:space="preserve"> NUMPAGES   \* MERGEFORMAT </w:instrText>
          </w:r>
          <w:r w:rsidR="008262D0">
            <w:fldChar w:fldCharType="separate"/>
          </w:r>
          <w:r w:rsidR="00C82FBB">
            <w:rPr>
              <w:noProof/>
            </w:rPr>
            <w:t>7</w:t>
          </w:r>
          <w:r w:rsidR="008262D0">
            <w:rPr>
              <w:noProof/>
            </w:rPr>
            <w:fldChar w:fldCharType="end"/>
          </w:r>
          <w:r>
            <w:t>)</w:t>
          </w:r>
        </w:p>
      </w:tc>
    </w:tr>
  </w:tbl>
  <w:p w:rsidR="00EB6638" w:rsidRPr="00D6541D" w:rsidRDefault="00EB6638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EB6638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EB6638" w:rsidRPr="00587CA4" w:rsidRDefault="00EB6638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proofErr w:type="spellStart"/>
              <w:r>
                <w:rPr>
                  <w:b/>
                  <w:sz w:val="24"/>
                  <w:lang w:val="en-US"/>
                </w:rPr>
                <w:t>QuaS</w:t>
              </w:r>
              <w:proofErr w:type="spellEnd"/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EB6638" w:rsidRPr="0000243A" w:rsidRDefault="00EB6638" w:rsidP="00195B03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t-EE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EB6638" w:rsidRPr="00AE2453" w:rsidRDefault="00EB6638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ins w:id="176" w:author="Грушецкий Кирилл Игоревич" w:date="2014-07-30T17:40:00Z">
            <w:r w:rsidR="004F6F58">
              <w:rPr>
                <w:noProof/>
              </w:rPr>
              <w:t>2014-07-22</w:t>
            </w:r>
          </w:ins>
          <w:del w:id="177" w:author="Грушецкий Кирилл Игоревич" w:date="2014-07-22T10:50:00Z">
            <w:r w:rsidDel="00857B46">
              <w:rPr>
                <w:noProof/>
              </w:rPr>
              <w:delText>2014-07-14</w:delText>
            </w:r>
          </w:del>
          <w:r>
            <w:fldChar w:fldCharType="end"/>
          </w:r>
        </w:p>
      </w:tc>
      <w:tc>
        <w:tcPr>
          <w:tcW w:w="664" w:type="pct"/>
        </w:tcPr>
        <w:p w:rsidR="00EB6638" w:rsidRPr="00454EE3" w:rsidRDefault="00EB6638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F6F58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8262D0">
            <w:fldChar w:fldCharType="begin"/>
          </w:r>
          <w:r w:rsidR="008262D0">
            <w:instrText xml:space="preserve"> NUMPAGES   \* MERGEFORMAT </w:instrText>
          </w:r>
          <w:r w:rsidR="008262D0">
            <w:fldChar w:fldCharType="separate"/>
          </w:r>
          <w:r w:rsidR="004F6F58">
            <w:rPr>
              <w:noProof/>
            </w:rPr>
            <w:t>6</w:t>
          </w:r>
          <w:r w:rsidR="008262D0">
            <w:rPr>
              <w:noProof/>
            </w:rPr>
            <w:fldChar w:fldCharType="end"/>
          </w:r>
          <w:r>
            <w:t>)</w:t>
          </w:r>
        </w:p>
      </w:tc>
    </w:tr>
  </w:tbl>
  <w:p w:rsidR="00EB6638" w:rsidRPr="004D268C" w:rsidRDefault="00EB663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EB6638" w:rsidRPr="004D268C" w:rsidRDefault="00EB663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Документ1</w:t>
    </w:r>
    <w:r w:rsidRPr="004D268C">
      <w:rPr>
        <w:color w:val="595959" w:themeColor="text1" w:themeTint="A6"/>
      </w:rPr>
      <w:fldChar w:fldCharType="end"/>
    </w:r>
  </w:p>
  <w:p w:rsidR="00EB6638" w:rsidRPr="002E7319" w:rsidRDefault="00EB6638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10.01.2014 20:36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2D0" w:rsidRDefault="008262D0">
      <w:r>
        <w:separator/>
      </w:r>
    </w:p>
    <w:p w:rsidR="008262D0" w:rsidRDefault="008262D0"/>
    <w:p w:rsidR="008262D0" w:rsidRDefault="008262D0"/>
    <w:p w:rsidR="008262D0" w:rsidRDefault="008262D0"/>
  </w:footnote>
  <w:footnote w:type="continuationSeparator" w:id="0">
    <w:p w:rsidR="008262D0" w:rsidRDefault="008262D0">
      <w:r>
        <w:continuationSeparator/>
      </w:r>
    </w:p>
    <w:p w:rsidR="008262D0" w:rsidRDefault="008262D0"/>
    <w:p w:rsidR="008262D0" w:rsidRDefault="008262D0"/>
    <w:p w:rsidR="008262D0" w:rsidRDefault="008262D0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B6638" w:rsidRPr="00F57A3C" w:rsidTr="00E5177F">
      <w:sdt>
        <w:sdtPr>
          <w:alias w:val="Название"/>
          <w:tag w:val=""/>
          <w:id w:val="-228464431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B6638" w:rsidRPr="00F57A3C" w:rsidRDefault="00EB6638" w:rsidP="00FB2991">
              <w:pPr>
                <w:pStyle w:val="ab"/>
                <w:jc w:val="right"/>
              </w:pPr>
              <w:proofErr w:type="spellStart"/>
              <w:r>
                <w:t>WordControl</w:t>
              </w:r>
              <w:proofErr w:type="spellEnd"/>
              <w:r>
                <w:t xml:space="preserve"> </w:t>
              </w:r>
              <w:proofErr w:type="spellStart"/>
              <w:r>
                <w:t>Architecture</w:t>
              </w:r>
              <w:proofErr w:type="spellEnd"/>
              <w:r>
                <w:t xml:space="preserve"> </w:t>
              </w:r>
              <w:proofErr w:type="spellStart"/>
              <w:r>
                <w:t>Description</w:t>
              </w:r>
              <w:proofErr w:type="spellEnd"/>
            </w:p>
          </w:tc>
        </w:sdtContent>
      </w:sdt>
    </w:tr>
  </w:tbl>
  <w:p w:rsidR="00EB6638" w:rsidRPr="00716C3E" w:rsidRDefault="00EB6638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B6638" w:rsidRDefault="00EB6638" w:rsidP="004D268C">
        <w:pPr>
          <w:pStyle w:val="afd"/>
        </w:pPr>
        <w:proofErr w:type="spellStart"/>
        <w:r w:rsidRPr="00195B03">
          <w:t>WordControl</w:t>
        </w:r>
        <w:proofErr w:type="spellEnd"/>
        <w:r>
          <w:t xml:space="preserve"> </w:t>
        </w:r>
        <w:r>
          <w:rPr>
            <w:lang w:val="et-EE"/>
          </w:rPr>
          <w:t>Architecture Description</w:t>
        </w:r>
      </w:p>
    </w:sdtContent>
  </w:sdt>
  <w:p w:rsidR="00EB6638" w:rsidRDefault="00EB6638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>
          <w:rPr>
            <w:i/>
          </w:rPr>
          <w:t>Kirill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7914D07"/>
    <w:multiLevelType w:val="multilevel"/>
    <w:tmpl w:val="0B66B65E"/>
    <w:numStyleLink w:val="a0"/>
  </w:abstractNum>
  <w:abstractNum w:abstractNumId="7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8">
    <w:nsid w:val="1F355DC9"/>
    <w:multiLevelType w:val="multilevel"/>
    <w:tmpl w:val="F73A12A8"/>
    <w:numStyleLink w:val="111111"/>
  </w:abstractNum>
  <w:abstractNum w:abstractNumId="9">
    <w:nsid w:val="1F3C059F"/>
    <w:multiLevelType w:val="multilevel"/>
    <w:tmpl w:val="0B66B65E"/>
    <w:numStyleLink w:val="a0"/>
  </w:abstractNum>
  <w:abstractNum w:abstractNumId="10">
    <w:nsid w:val="217B110E"/>
    <w:multiLevelType w:val="multilevel"/>
    <w:tmpl w:val="F73A12A8"/>
    <w:numStyleLink w:val="111111"/>
  </w:abstractNum>
  <w:abstractNum w:abstractNumId="11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2">
    <w:nsid w:val="22C04574"/>
    <w:multiLevelType w:val="multilevel"/>
    <w:tmpl w:val="0B66B65E"/>
    <w:numStyleLink w:val="a0"/>
  </w:abstractNum>
  <w:abstractNum w:abstractNumId="13">
    <w:nsid w:val="26123FD5"/>
    <w:multiLevelType w:val="multilevel"/>
    <w:tmpl w:val="AF32AD06"/>
    <w:numStyleLink w:val="a2"/>
  </w:abstractNum>
  <w:abstractNum w:abstractNumId="14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5">
    <w:nsid w:val="2F952938"/>
    <w:multiLevelType w:val="multilevel"/>
    <w:tmpl w:val="EDFEC00E"/>
    <w:numStyleLink w:val="a1"/>
  </w:abstractNum>
  <w:abstractNum w:abstractNumId="16">
    <w:nsid w:val="33310DA4"/>
    <w:multiLevelType w:val="multilevel"/>
    <w:tmpl w:val="EDFEC00E"/>
    <w:numStyleLink w:val="a1"/>
  </w:abstractNum>
  <w:abstractNum w:abstractNumId="17">
    <w:nsid w:val="349F07CB"/>
    <w:multiLevelType w:val="multilevel"/>
    <w:tmpl w:val="AF32AD06"/>
    <w:numStyleLink w:val="a2"/>
  </w:abstractNum>
  <w:abstractNum w:abstractNumId="18">
    <w:nsid w:val="407C16B7"/>
    <w:multiLevelType w:val="multilevel"/>
    <w:tmpl w:val="F73A12A8"/>
    <w:numStyleLink w:val="111111"/>
  </w:abstractNum>
  <w:abstractNum w:abstractNumId="19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D53379A"/>
    <w:multiLevelType w:val="multilevel"/>
    <w:tmpl w:val="AF32AD06"/>
    <w:numStyleLink w:val="a2"/>
  </w:abstractNum>
  <w:abstractNum w:abstractNumId="21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2">
    <w:nsid w:val="652A4E4D"/>
    <w:multiLevelType w:val="multilevel"/>
    <w:tmpl w:val="30CEB308"/>
    <w:numStyleLink w:val="a"/>
  </w:abstractNum>
  <w:abstractNum w:abstractNumId="23">
    <w:nsid w:val="6E463B81"/>
    <w:multiLevelType w:val="multilevel"/>
    <w:tmpl w:val="30CEB308"/>
    <w:numStyleLink w:val="a"/>
  </w:abstractNum>
  <w:abstractNum w:abstractNumId="24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>
    <w:nsid w:val="794F1454"/>
    <w:multiLevelType w:val="multilevel"/>
    <w:tmpl w:val="30CEB308"/>
    <w:numStyleLink w:val="a"/>
  </w:abstractNum>
  <w:abstractNum w:abstractNumId="27">
    <w:nsid w:val="7CE07EEE"/>
    <w:multiLevelType w:val="multilevel"/>
    <w:tmpl w:val="AF32AD06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28">
    <w:nsid w:val="7CE94E78"/>
    <w:multiLevelType w:val="multilevel"/>
    <w:tmpl w:val="AF32AD06"/>
    <w:numStyleLink w:val="a2"/>
  </w:abstractNum>
  <w:num w:numId="1">
    <w:abstractNumId w:val="11"/>
  </w:num>
  <w:num w:numId="2">
    <w:abstractNumId w:val="14"/>
  </w:num>
  <w:num w:numId="3">
    <w:abstractNumId w:val="15"/>
  </w:num>
  <w:num w:numId="4">
    <w:abstractNumId w:val="11"/>
  </w:num>
  <w:num w:numId="5">
    <w:abstractNumId w:val="7"/>
  </w:num>
  <w:num w:numId="6">
    <w:abstractNumId w:val="28"/>
  </w:num>
  <w:num w:numId="7">
    <w:abstractNumId w:val="11"/>
  </w:num>
  <w:num w:numId="8">
    <w:abstractNumId w:val="1"/>
  </w:num>
  <w:num w:numId="9">
    <w:abstractNumId w:val="21"/>
  </w:num>
  <w:num w:numId="10">
    <w:abstractNumId w:val="2"/>
  </w:num>
  <w:num w:numId="11">
    <w:abstractNumId w:val="14"/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18"/>
  </w:num>
  <w:num w:numId="20">
    <w:abstractNumId w:val="5"/>
  </w:num>
  <w:num w:numId="21">
    <w:abstractNumId w:val="16"/>
  </w:num>
  <w:num w:numId="22">
    <w:abstractNumId w:val="4"/>
  </w:num>
  <w:num w:numId="23">
    <w:abstractNumId w:val="13"/>
  </w:num>
  <w:num w:numId="24">
    <w:abstractNumId w:val="17"/>
  </w:num>
  <w:num w:numId="25">
    <w:abstractNumId w:val="26"/>
  </w:num>
  <w:num w:numId="26">
    <w:abstractNumId w:val="0"/>
  </w:num>
  <w:num w:numId="27">
    <w:abstractNumId w:val="25"/>
  </w:num>
  <w:num w:numId="28">
    <w:abstractNumId w:val="6"/>
  </w:num>
  <w:num w:numId="29">
    <w:abstractNumId w:val="12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0"/>
  </w:num>
  <w:num w:numId="35">
    <w:abstractNumId w:val="8"/>
  </w:num>
  <w:num w:numId="36">
    <w:abstractNumId w:val="9"/>
  </w:num>
  <w:num w:numId="37">
    <w:abstractNumId w:val="22"/>
  </w:num>
  <w:num w:numId="38">
    <w:abstractNumId w:val="19"/>
  </w:num>
  <w:num w:numId="39">
    <w:abstractNumId w:val="24"/>
  </w:num>
  <w:num w:numId="40">
    <w:abstractNumId w:val="27"/>
  </w:num>
  <w:num w:numId="41">
    <w:abstractNumId w:val="2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B03"/>
    <w:rsid w:val="0000243A"/>
    <w:rsid w:val="00004D6D"/>
    <w:rsid w:val="00011461"/>
    <w:rsid w:val="00016B56"/>
    <w:rsid w:val="00021B65"/>
    <w:rsid w:val="00024B2E"/>
    <w:rsid w:val="00026709"/>
    <w:rsid w:val="00030B1A"/>
    <w:rsid w:val="0003190E"/>
    <w:rsid w:val="00031A66"/>
    <w:rsid w:val="000347D7"/>
    <w:rsid w:val="00036A09"/>
    <w:rsid w:val="00050580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50"/>
    <w:rsid w:val="00093BCF"/>
    <w:rsid w:val="00093D39"/>
    <w:rsid w:val="00094413"/>
    <w:rsid w:val="00096FF7"/>
    <w:rsid w:val="000A1BDD"/>
    <w:rsid w:val="000A3F6A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2E49"/>
    <w:rsid w:val="000E303F"/>
    <w:rsid w:val="000E6950"/>
    <w:rsid w:val="000E6F22"/>
    <w:rsid w:val="000F2E33"/>
    <w:rsid w:val="000F3695"/>
    <w:rsid w:val="00106B4D"/>
    <w:rsid w:val="00107DED"/>
    <w:rsid w:val="00107FFB"/>
    <w:rsid w:val="00110252"/>
    <w:rsid w:val="001103E0"/>
    <w:rsid w:val="00111470"/>
    <w:rsid w:val="001118B4"/>
    <w:rsid w:val="00115D91"/>
    <w:rsid w:val="00122DAE"/>
    <w:rsid w:val="00125301"/>
    <w:rsid w:val="00127FBC"/>
    <w:rsid w:val="00135D86"/>
    <w:rsid w:val="00142252"/>
    <w:rsid w:val="001503FD"/>
    <w:rsid w:val="0015353B"/>
    <w:rsid w:val="001538A2"/>
    <w:rsid w:val="00155EDA"/>
    <w:rsid w:val="001579F5"/>
    <w:rsid w:val="001620C6"/>
    <w:rsid w:val="00163FB3"/>
    <w:rsid w:val="00166EDB"/>
    <w:rsid w:val="00166EE0"/>
    <w:rsid w:val="00167E37"/>
    <w:rsid w:val="00184E18"/>
    <w:rsid w:val="0018700E"/>
    <w:rsid w:val="001930A2"/>
    <w:rsid w:val="001948FC"/>
    <w:rsid w:val="00195421"/>
    <w:rsid w:val="00195B03"/>
    <w:rsid w:val="00196382"/>
    <w:rsid w:val="001A2D4F"/>
    <w:rsid w:val="001A4DA6"/>
    <w:rsid w:val="001A7A0C"/>
    <w:rsid w:val="001A7D21"/>
    <w:rsid w:val="001B1A49"/>
    <w:rsid w:val="001C2150"/>
    <w:rsid w:val="001C7C1D"/>
    <w:rsid w:val="001D13C1"/>
    <w:rsid w:val="001D1661"/>
    <w:rsid w:val="001D2828"/>
    <w:rsid w:val="001D6A10"/>
    <w:rsid w:val="001E029D"/>
    <w:rsid w:val="001E0C7A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28BD"/>
    <w:rsid w:val="00233DFD"/>
    <w:rsid w:val="00234945"/>
    <w:rsid w:val="00235E5D"/>
    <w:rsid w:val="00237A2F"/>
    <w:rsid w:val="00237E64"/>
    <w:rsid w:val="00241B57"/>
    <w:rsid w:val="00242C3C"/>
    <w:rsid w:val="002438DC"/>
    <w:rsid w:val="00243CCB"/>
    <w:rsid w:val="00245E56"/>
    <w:rsid w:val="002475D7"/>
    <w:rsid w:val="00247B7B"/>
    <w:rsid w:val="00247CEB"/>
    <w:rsid w:val="00253C3C"/>
    <w:rsid w:val="0025461C"/>
    <w:rsid w:val="0026175C"/>
    <w:rsid w:val="00263900"/>
    <w:rsid w:val="002670DB"/>
    <w:rsid w:val="00271E47"/>
    <w:rsid w:val="0027381B"/>
    <w:rsid w:val="00276B42"/>
    <w:rsid w:val="002803A3"/>
    <w:rsid w:val="00281163"/>
    <w:rsid w:val="00281928"/>
    <w:rsid w:val="002877E2"/>
    <w:rsid w:val="00297BCD"/>
    <w:rsid w:val="002A1967"/>
    <w:rsid w:val="002A468E"/>
    <w:rsid w:val="002A48ED"/>
    <w:rsid w:val="002A5DF5"/>
    <w:rsid w:val="002A60B4"/>
    <w:rsid w:val="002B5C0C"/>
    <w:rsid w:val="002B722B"/>
    <w:rsid w:val="002C03B8"/>
    <w:rsid w:val="002C1934"/>
    <w:rsid w:val="002C239D"/>
    <w:rsid w:val="002C4CBC"/>
    <w:rsid w:val="002C5C5E"/>
    <w:rsid w:val="002D6CDA"/>
    <w:rsid w:val="002E17AF"/>
    <w:rsid w:val="002E44E6"/>
    <w:rsid w:val="002E4ED4"/>
    <w:rsid w:val="002E7319"/>
    <w:rsid w:val="002E7345"/>
    <w:rsid w:val="002F038D"/>
    <w:rsid w:val="002F0DF9"/>
    <w:rsid w:val="002F17A4"/>
    <w:rsid w:val="002F291B"/>
    <w:rsid w:val="002F4A18"/>
    <w:rsid w:val="002F51CF"/>
    <w:rsid w:val="002F77CC"/>
    <w:rsid w:val="00304CFB"/>
    <w:rsid w:val="003055F8"/>
    <w:rsid w:val="00307D4D"/>
    <w:rsid w:val="00307FE4"/>
    <w:rsid w:val="00311F6E"/>
    <w:rsid w:val="00314B43"/>
    <w:rsid w:val="003153F1"/>
    <w:rsid w:val="00316A23"/>
    <w:rsid w:val="003253AD"/>
    <w:rsid w:val="00325FAA"/>
    <w:rsid w:val="003275C4"/>
    <w:rsid w:val="003304C0"/>
    <w:rsid w:val="003377E8"/>
    <w:rsid w:val="00340447"/>
    <w:rsid w:val="003407D5"/>
    <w:rsid w:val="00341A93"/>
    <w:rsid w:val="00341EAB"/>
    <w:rsid w:val="003440DD"/>
    <w:rsid w:val="00346036"/>
    <w:rsid w:val="00354ED3"/>
    <w:rsid w:val="00357EA5"/>
    <w:rsid w:val="00362419"/>
    <w:rsid w:val="0036266C"/>
    <w:rsid w:val="003643F7"/>
    <w:rsid w:val="003669BC"/>
    <w:rsid w:val="003716F6"/>
    <w:rsid w:val="0037518B"/>
    <w:rsid w:val="003751A4"/>
    <w:rsid w:val="003801FF"/>
    <w:rsid w:val="00381A2E"/>
    <w:rsid w:val="00382A35"/>
    <w:rsid w:val="003863EC"/>
    <w:rsid w:val="00386F33"/>
    <w:rsid w:val="003903A0"/>
    <w:rsid w:val="00393721"/>
    <w:rsid w:val="00395E6E"/>
    <w:rsid w:val="00396D3A"/>
    <w:rsid w:val="003A3423"/>
    <w:rsid w:val="003A5D54"/>
    <w:rsid w:val="003A73E5"/>
    <w:rsid w:val="003B1BBB"/>
    <w:rsid w:val="003B1C05"/>
    <w:rsid w:val="003B23A2"/>
    <w:rsid w:val="003C34B8"/>
    <w:rsid w:val="003C6991"/>
    <w:rsid w:val="003D487F"/>
    <w:rsid w:val="003D5A3D"/>
    <w:rsid w:val="003D6248"/>
    <w:rsid w:val="003D6A07"/>
    <w:rsid w:val="003E15D9"/>
    <w:rsid w:val="003E2092"/>
    <w:rsid w:val="003E4AB1"/>
    <w:rsid w:val="003F019F"/>
    <w:rsid w:val="003F170F"/>
    <w:rsid w:val="003F1789"/>
    <w:rsid w:val="003F2D6C"/>
    <w:rsid w:val="003F4040"/>
    <w:rsid w:val="003F6D14"/>
    <w:rsid w:val="004024F2"/>
    <w:rsid w:val="0040338A"/>
    <w:rsid w:val="00403718"/>
    <w:rsid w:val="0040610A"/>
    <w:rsid w:val="004119B6"/>
    <w:rsid w:val="0041246D"/>
    <w:rsid w:val="00412A73"/>
    <w:rsid w:val="00414363"/>
    <w:rsid w:val="0041688E"/>
    <w:rsid w:val="00416935"/>
    <w:rsid w:val="0041698C"/>
    <w:rsid w:val="00425D00"/>
    <w:rsid w:val="0043322F"/>
    <w:rsid w:val="00433317"/>
    <w:rsid w:val="004338B3"/>
    <w:rsid w:val="004351A2"/>
    <w:rsid w:val="0044331F"/>
    <w:rsid w:val="0044420E"/>
    <w:rsid w:val="00444479"/>
    <w:rsid w:val="0044493D"/>
    <w:rsid w:val="00444976"/>
    <w:rsid w:val="004465B5"/>
    <w:rsid w:val="00450CD1"/>
    <w:rsid w:val="00453553"/>
    <w:rsid w:val="004547E8"/>
    <w:rsid w:val="00454EE3"/>
    <w:rsid w:val="00460229"/>
    <w:rsid w:val="00461D80"/>
    <w:rsid w:val="004714CA"/>
    <w:rsid w:val="00476649"/>
    <w:rsid w:val="00476FC7"/>
    <w:rsid w:val="004808E2"/>
    <w:rsid w:val="00482A89"/>
    <w:rsid w:val="00482F8F"/>
    <w:rsid w:val="004860F5"/>
    <w:rsid w:val="004924EF"/>
    <w:rsid w:val="004A0253"/>
    <w:rsid w:val="004A33FD"/>
    <w:rsid w:val="004A3B68"/>
    <w:rsid w:val="004A76F9"/>
    <w:rsid w:val="004B12BA"/>
    <w:rsid w:val="004B4CBB"/>
    <w:rsid w:val="004C0C79"/>
    <w:rsid w:val="004C1784"/>
    <w:rsid w:val="004C1BBD"/>
    <w:rsid w:val="004C4B74"/>
    <w:rsid w:val="004C7C13"/>
    <w:rsid w:val="004D268C"/>
    <w:rsid w:val="004D69C6"/>
    <w:rsid w:val="004D74BD"/>
    <w:rsid w:val="004E03D5"/>
    <w:rsid w:val="004E0D78"/>
    <w:rsid w:val="004E4C93"/>
    <w:rsid w:val="004E5CC9"/>
    <w:rsid w:val="004E652A"/>
    <w:rsid w:val="004F3B26"/>
    <w:rsid w:val="004F475C"/>
    <w:rsid w:val="004F6F58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739B"/>
    <w:rsid w:val="00547707"/>
    <w:rsid w:val="00547DD1"/>
    <w:rsid w:val="00550ECF"/>
    <w:rsid w:val="00550EEE"/>
    <w:rsid w:val="00555748"/>
    <w:rsid w:val="005572B6"/>
    <w:rsid w:val="00557BCC"/>
    <w:rsid w:val="00566C79"/>
    <w:rsid w:val="0057252C"/>
    <w:rsid w:val="00577369"/>
    <w:rsid w:val="00577B99"/>
    <w:rsid w:val="00582D3F"/>
    <w:rsid w:val="00584E6A"/>
    <w:rsid w:val="00586D1F"/>
    <w:rsid w:val="00587CA4"/>
    <w:rsid w:val="00590520"/>
    <w:rsid w:val="00591915"/>
    <w:rsid w:val="00593D4E"/>
    <w:rsid w:val="005973FA"/>
    <w:rsid w:val="005A15E0"/>
    <w:rsid w:val="005A45E5"/>
    <w:rsid w:val="005A5051"/>
    <w:rsid w:val="005A58FD"/>
    <w:rsid w:val="005B2E95"/>
    <w:rsid w:val="005C207F"/>
    <w:rsid w:val="005C698D"/>
    <w:rsid w:val="005C6BA2"/>
    <w:rsid w:val="005C76A9"/>
    <w:rsid w:val="005C776E"/>
    <w:rsid w:val="005D1D63"/>
    <w:rsid w:val="005D3D99"/>
    <w:rsid w:val="005D3F8B"/>
    <w:rsid w:val="005E071B"/>
    <w:rsid w:val="005E61DE"/>
    <w:rsid w:val="005E6C9F"/>
    <w:rsid w:val="005F2E92"/>
    <w:rsid w:val="005F484D"/>
    <w:rsid w:val="005F5FC4"/>
    <w:rsid w:val="005F7075"/>
    <w:rsid w:val="006006B7"/>
    <w:rsid w:val="00600F23"/>
    <w:rsid w:val="00601096"/>
    <w:rsid w:val="00602191"/>
    <w:rsid w:val="00607BE9"/>
    <w:rsid w:val="00610747"/>
    <w:rsid w:val="0061349D"/>
    <w:rsid w:val="00613B0D"/>
    <w:rsid w:val="00621D0A"/>
    <w:rsid w:val="00622625"/>
    <w:rsid w:val="00627235"/>
    <w:rsid w:val="006323EC"/>
    <w:rsid w:val="00634F0D"/>
    <w:rsid w:val="00635893"/>
    <w:rsid w:val="006429A6"/>
    <w:rsid w:val="006475A1"/>
    <w:rsid w:val="006525B8"/>
    <w:rsid w:val="00653264"/>
    <w:rsid w:val="00661899"/>
    <w:rsid w:val="006673BE"/>
    <w:rsid w:val="006724C4"/>
    <w:rsid w:val="00675060"/>
    <w:rsid w:val="00675C75"/>
    <w:rsid w:val="00676B45"/>
    <w:rsid w:val="00682228"/>
    <w:rsid w:val="00691D2E"/>
    <w:rsid w:val="00692F5C"/>
    <w:rsid w:val="0069432B"/>
    <w:rsid w:val="006946E8"/>
    <w:rsid w:val="006962E5"/>
    <w:rsid w:val="006A0DAC"/>
    <w:rsid w:val="006A470B"/>
    <w:rsid w:val="006A6B88"/>
    <w:rsid w:val="006A6FCA"/>
    <w:rsid w:val="006A7CB6"/>
    <w:rsid w:val="006B1DBB"/>
    <w:rsid w:val="006B481F"/>
    <w:rsid w:val="006B6AEB"/>
    <w:rsid w:val="006B76FE"/>
    <w:rsid w:val="006C4E02"/>
    <w:rsid w:val="006C58C4"/>
    <w:rsid w:val="006C6D76"/>
    <w:rsid w:val="006D0A94"/>
    <w:rsid w:val="006D47F9"/>
    <w:rsid w:val="006D4E13"/>
    <w:rsid w:val="006E528F"/>
    <w:rsid w:val="006E52FE"/>
    <w:rsid w:val="006E54BA"/>
    <w:rsid w:val="006F0529"/>
    <w:rsid w:val="006F3088"/>
    <w:rsid w:val="006F34FD"/>
    <w:rsid w:val="00701873"/>
    <w:rsid w:val="0070453C"/>
    <w:rsid w:val="00704A2E"/>
    <w:rsid w:val="00704FD8"/>
    <w:rsid w:val="00705913"/>
    <w:rsid w:val="007127E4"/>
    <w:rsid w:val="00716C3E"/>
    <w:rsid w:val="00721214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564F"/>
    <w:rsid w:val="0076780C"/>
    <w:rsid w:val="00770554"/>
    <w:rsid w:val="00774968"/>
    <w:rsid w:val="00775776"/>
    <w:rsid w:val="007776B1"/>
    <w:rsid w:val="0078164E"/>
    <w:rsid w:val="00782124"/>
    <w:rsid w:val="007830CD"/>
    <w:rsid w:val="00790D9D"/>
    <w:rsid w:val="007916A7"/>
    <w:rsid w:val="00794A17"/>
    <w:rsid w:val="00794C2B"/>
    <w:rsid w:val="00797074"/>
    <w:rsid w:val="00797CF9"/>
    <w:rsid w:val="007A0C14"/>
    <w:rsid w:val="007A1F58"/>
    <w:rsid w:val="007A3DCA"/>
    <w:rsid w:val="007A71C6"/>
    <w:rsid w:val="007B4BFC"/>
    <w:rsid w:val="007B717B"/>
    <w:rsid w:val="007C0608"/>
    <w:rsid w:val="007D12E5"/>
    <w:rsid w:val="007D1D48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0952"/>
    <w:rsid w:val="008227F8"/>
    <w:rsid w:val="0082352C"/>
    <w:rsid w:val="00824D59"/>
    <w:rsid w:val="008262D0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57B46"/>
    <w:rsid w:val="00862225"/>
    <w:rsid w:val="0086572B"/>
    <w:rsid w:val="00865CE6"/>
    <w:rsid w:val="00881B82"/>
    <w:rsid w:val="00894707"/>
    <w:rsid w:val="00896756"/>
    <w:rsid w:val="008A04A9"/>
    <w:rsid w:val="008A3232"/>
    <w:rsid w:val="008A70CE"/>
    <w:rsid w:val="008A7A08"/>
    <w:rsid w:val="008A7DA7"/>
    <w:rsid w:val="008B1F75"/>
    <w:rsid w:val="008B2FEF"/>
    <w:rsid w:val="008B3841"/>
    <w:rsid w:val="008B3E54"/>
    <w:rsid w:val="008B42F8"/>
    <w:rsid w:val="008B6B38"/>
    <w:rsid w:val="008B7171"/>
    <w:rsid w:val="008C09F1"/>
    <w:rsid w:val="008C28EF"/>
    <w:rsid w:val="008C2985"/>
    <w:rsid w:val="008C41F7"/>
    <w:rsid w:val="008C68B9"/>
    <w:rsid w:val="008D068A"/>
    <w:rsid w:val="008D0A56"/>
    <w:rsid w:val="008D0DF3"/>
    <w:rsid w:val="008D50C8"/>
    <w:rsid w:val="008D5567"/>
    <w:rsid w:val="008E6E8D"/>
    <w:rsid w:val="008E7B92"/>
    <w:rsid w:val="008F1CF3"/>
    <w:rsid w:val="008F1DA0"/>
    <w:rsid w:val="008F4D6B"/>
    <w:rsid w:val="008F747E"/>
    <w:rsid w:val="009015E2"/>
    <w:rsid w:val="0090798F"/>
    <w:rsid w:val="009127D8"/>
    <w:rsid w:val="009157B4"/>
    <w:rsid w:val="00920906"/>
    <w:rsid w:val="00922877"/>
    <w:rsid w:val="00927FDD"/>
    <w:rsid w:val="009312F3"/>
    <w:rsid w:val="00932061"/>
    <w:rsid w:val="00940AEC"/>
    <w:rsid w:val="00941CD1"/>
    <w:rsid w:val="00942F98"/>
    <w:rsid w:val="00945344"/>
    <w:rsid w:val="009463BB"/>
    <w:rsid w:val="00950AB7"/>
    <w:rsid w:val="0095171B"/>
    <w:rsid w:val="00953DFF"/>
    <w:rsid w:val="00953F2F"/>
    <w:rsid w:val="00955469"/>
    <w:rsid w:val="00956910"/>
    <w:rsid w:val="00960297"/>
    <w:rsid w:val="00960EE1"/>
    <w:rsid w:val="00965211"/>
    <w:rsid w:val="0096528D"/>
    <w:rsid w:val="00965731"/>
    <w:rsid w:val="009668AC"/>
    <w:rsid w:val="0097071D"/>
    <w:rsid w:val="0097150B"/>
    <w:rsid w:val="0097187E"/>
    <w:rsid w:val="00973EF7"/>
    <w:rsid w:val="009800ED"/>
    <w:rsid w:val="0098014D"/>
    <w:rsid w:val="00981616"/>
    <w:rsid w:val="00985ED1"/>
    <w:rsid w:val="00994190"/>
    <w:rsid w:val="0099631F"/>
    <w:rsid w:val="009A473A"/>
    <w:rsid w:val="009A4A7D"/>
    <w:rsid w:val="009A6AFD"/>
    <w:rsid w:val="009B1024"/>
    <w:rsid w:val="009B18C6"/>
    <w:rsid w:val="009B22AB"/>
    <w:rsid w:val="009B33AE"/>
    <w:rsid w:val="009B3592"/>
    <w:rsid w:val="009B422A"/>
    <w:rsid w:val="009B679A"/>
    <w:rsid w:val="009B6A79"/>
    <w:rsid w:val="009C058F"/>
    <w:rsid w:val="009C1057"/>
    <w:rsid w:val="009C2C2E"/>
    <w:rsid w:val="009C6213"/>
    <w:rsid w:val="009D4160"/>
    <w:rsid w:val="009D63F0"/>
    <w:rsid w:val="009D77B0"/>
    <w:rsid w:val="009E73F3"/>
    <w:rsid w:val="009E794B"/>
    <w:rsid w:val="009E7EC2"/>
    <w:rsid w:val="009F0075"/>
    <w:rsid w:val="009F64D1"/>
    <w:rsid w:val="00A01250"/>
    <w:rsid w:val="00A04403"/>
    <w:rsid w:val="00A045F9"/>
    <w:rsid w:val="00A07A4D"/>
    <w:rsid w:val="00A112B1"/>
    <w:rsid w:val="00A134DF"/>
    <w:rsid w:val="00A13825"/>
    <w:rsid w:val="00A13930"/>
    <w:rsid w:val="00A145E8"/>
    <w:rsid w:val="00A14667"/>
    <w:rsid w:val="00A1469A"/>
    <w:rsid w:val="00A17285"/>
    <w:rsid w:val="00A20FCC"/>
    <w:rsid w:val="00A22E5B"/>
    <w:rsid w:val="00A2372F"/>
    <w:rsid w:val="00A32879"/>
    <w:rsid w:val="00A33865"/>
    <w:rsid w:val="00A37F59"/>
    <w:rsid w:val="00A47012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8541C"/>
    <w:rsid w:val="00A95343"/>
    <w:rsid w:val="00A966CB"/>
    <w:rsid w:val="00AA79B1"/>
    <w:rsid w:val="00AC00B0"/>
    <w:rsid w:val="00AC29AA"/>
    <w:rsid w:val="00AC5336"/>
    <w:rsid w:val="00AC53D0"/>
    <w:rsid w:val="00AD04E1"/>
    <w:rsid w:val="00AD05CE"/>
    <w:rsid w:val="00AD2175"/>
    <w:rsid w:val="00AD4259"/>
    <w:rsid w:val="00AD6FC2"/>
    <w:rsid w:val="00AD78CC"/>
    <w:rsid w:val="00AE0019"/>
    <w:rsid w:val="00AE1ABD"/>
    <w:rsid w:val="00AE2453"/>
    <w:rsid w:val="00AE4532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212"/>
    <w:rsid w:val="00B134F2"/>
    <w:rsid w:val="00B200C0"/>
    <w:rsid w:val="00B202B7"/>
    <w:rsid w:val="00B2216B"/>
    <w:rsid w:val="00B25FC9"/>
    <w:rsid w:val="00B268CF"/>
    <w:rsid w:val="00B26BCA"/>
    <w:rsid w:val="00B3244A"/>
    <w:rsid w:val="00B32D92"/>
    <w:rsid w:val="00B33B88"/>
    <w:rsid w:val="00B35483"/>
    <w:rsid w:val="00B40F43"/>
    <w:rsid w:val="00B4268F"/>
    <w:rsid w:val="00B45C3D"/>
    <w:rsid w:val="00B47F1F"/>
    <w:rsid w:val="00B52CBB"/>
    <w:rsid w:val="00B537F1"/>
    <w:rsid w:val="00B60026"/>
    <w:rsid w:val="00B64B36"/>
    <w:rsid w:val="00B650AC"/>
    <w:rsid w:val="00B67C2E"/>
    <w:rsid w:val="00B7171E"/>
    <w:rsid w:val="00B752C7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341E"/>
    <w:rsid w:val="00BA6D80"/>
    <w:rsid w:val="00BA6FEA"/>
    <w:rsid w:val="00BA79F7"/>
    <w:rsid w:val="00BB09CF"/>
    <w:rsid w:val="00BB1C5E"/>
    <w:rsid w:val="00BB3981"/>
    <w:rsid w:val="00BB5131"/>
    <w:rsid w:val="00BB5448"/>
    <w:rsid w:val="00BB5CB3"/>
    <w:rsid w:val="00BC09C4"/>
    <w:rsid w:val="00BC2A62"/>
    <w:rsid w:val="00BC2A84"/>
    <w:rsid w:val="00BC60C6"/>
    <w:rsid w:val="00BC78EA"/>
    <w:rsid w:val="00BD5D6E"/>
    <w:rsid w:val="00BE7F0B"/>
    <w:rsid w:val="00BF130D"/>
    <w:rsid w:val="00BF328B"/>
    <w:rsid w:val="00BF3F14"/>
    <w:rsid w:val="00BF622F"/>
    <w:rsid w:val="00BF7ACB"/>
    <w:rsid w:val="00C007C6"/>
    <w:rsid w:val="00C033D8"/>
    <w:rsid w:val="00C07F0F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37D98"/>
    <w:rsid w:val="00C4236F"/>
    <w:rsid w:val="00C42E23"/>
    <w:rsid w:val="00C446CB"/>
    <w:rsid w:val="00C4597B"/>
    <w:rsid w:val="00C46312"/>
    <w:rsid w:val="00C51322"/>
    <w:rsid w:val="00C604C0"/>
    <w:rsid w:val="00C62C8F"/>
    <w:rsid w:val="00C62CE4"/>
    <w:rsid w:val="00C63B52"/>
    <w:rsid w:val="00C66E93"/>
    <w:rsid w:val="00C67FE1"/>
    <w:rsid w:val="00C72945"/>
    <w:rsid w:val="00C75D20"/>
    <w:rsid w:val="00C77395"/>
    <w:rsid w:val="00C77929"/>
    <w:rsid w:val="00C819FA"/>
    <w:rsid w:val="00C82FBB"/>
    <w:rsid w:val="00C84AF2"/>
    <w:rsid w:val="00C97490"/>
    <w:rsid w:val="00CA0226"/>
    <w:rsid w:val="00CA53F1"/>
    <w:rsid w:val="00CA58C7"/>
    <w:rsid w:val="00CA79C6"/>
    <w:rsid w:val="00CB0181"/>
    <w:rsid w:val="00CB382B"/>
    <w:rsid w:val="00CB3D4E"/>
    <w:rsid w:val="00CB477B"/>
    <w:rsid w:val="00CB7377"/>
    <w:rsid w:val="00CC10F9"/>
    <w:rsid w:val="00CC3F74"/>
    <w:rsid w:val="00CD5B69"/>
    <w:rsid w:val="00CD6E15"/>
    <w:rsid w:val="00CE1546"/>
    <w:rsid w:val="00CE18A7"/>
    <w:rsid w:val="00CE322D"/>
    <w:rsid w:val="00CE3858"/>
    <w:rsid w:val="00CF0947"/>
    <w:rsid w:val="00CF4A44"/>
    <w:rsid w:val="00CF70A9"/>
    <w:rsid w:val="00CF748A"/>
    <w:rsid w:val="00CF7904"/>
    <w:rsid w:val="00D0022E"/>
    <w:rsid w:val="00D04D8B"/>
    <w:rsid w:val="00D053E4"/>
    <w:rsid w:val="00D05728"/>
    <w:rsid w:val="00D06686"/>
    <w:rsid w:val="00D067BD"/>
    <w:rsid w:val="00D111F4"/>
    <w:rsid w:val="00D120E3"/>
    <w:rsid w:val="00D15CB4"/>
    <w:rsid w:val="00D20157"/>
    <w:rsid w:val="00D27C3E"/>
    <w:rsid w:val="00D30F0C"/>
    <w:rsid w:val="00D31140"/>
    <w:rsid w:val="00D31836"/>
    <w:rsid w:val="00D438A7"/>
    <w:rsid w:val="00D44FA8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84AD1"/>
    <w:rsid w:val="00D926E8"/>
    <w:rsid w:val="00D92F53"/>
    <w:rsid w:val="00D947E3"/>
    <w:rsid w:val="00DA0273"/>
    <w:rsid w:val="00DA7E11"/>
    <w:rsid w:val="00DB4E4D"/>
    <w:rsid w:val="00DB7EFB"/>
    <w:rsid w:val="00DC43BA"/>
    <w:rsid w:val="00DC68E1"/>
    <w:rsid w:val="00DD1957"/>
    <w:rsid w:val="00DD1B7E"/>
    <w:rsid w:val="00DD56D4"/>
    <w:rsid w:val="00DD6CA7"/>
    <w:rsid w:val="00DE1D2C"/>
    <w:rsid w:val="00DE2C3C"/>
    <w:rsid w:val="00DE573B"/>
    <w:rsid w:val="00DE7529"/>
    <w:rsid w:val="00DF0DE1"/>
    <w:rsid w:val="00DF1460"/>
    <w:rsid w:val="00DF44D5"/>
    <w:rsid w:val="00DF5478"/>
    <w:rsid w:val="00E02043"/>
    <w:rsid w:val="00E06F29"/>
    <w:rsid w:val="00E138CD"/>
    <w:rsid w:val="00E15E4F"/>
    <w:rsid w:val="00E20916"/>
    <w:rsid w:val="00E21DC8"/>
    <w:rsid w:val="00E24557"/>
    <w:rsid w:val="00E3208F"/>
    <w:rsid w:val="00E411D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31E2"/>
    <w:rsid w:val="00E65F34"/>
    <w:rsid w:val="00E718EF"/>
    <w:rsid w:val="00E73998"/>
    <w:rsid w:val="00E83644"/>
    <w:rsid w:val="00E83C16"/>
    <w:rsid w:val="00E858AC"/>
    <w:rsid w:val="00E86C6E"/>
    <w:rsid w:val="00EA54A9"/>
    <w:rsid w:val="00EA6053"/>
    <w:rsid w:val="00EA647B"/>
    <w:rsid w:val="00EB6638"/>
    <w:rsid w:val="00EC31AB"/>
    <w:rsid w:val="00ED280A"/>
    <w:rsid w:val="00ED337F"/>
    <w:rsid w:val="00ED4287"/>
    <w:rsid w:val="00EE0B3F"/>
    <w:rsid w:val="00EE4BEF"/>
    <w:rsid w:val="00EE6367"/>
    <w:rsid w:val="00EE73B1"/>
    <w:rsid w:val="00EE79C8"/>
    <w:rsid w:val="00EE7F7B"/>
    <w:rsid w:val="00EF1A67"/>
    <w:rsid w:val="00EF2E91"/>
    <w:rsid w:val="00EF5B2B"/>
    <w:rsid w:val="00F018CD"/>
    <w:rsid w:val="00F05143"/>
    <w:rsid w:val="00F05999"/>
    <w:rsid w:val="00F06789"/>
    <w:rsid w:val="00F11058"/>
    <w:rsid w:val="00F12AFF"/>
    <w:rsid w:val="00F153EA"/>
    <w:rsid w:val="00F168BB"/>
    <w:rsid w:val="00F209C7"/>
    <w:rsid w:val="00F20CF1"/>
    <w:rsid w:val="00F21213"/>
    <w:rsid w:val="00F23CF5"/>
    <w:rsid w:val="00F2489B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5342"/>
    <w:rsid w:val="00F96EF9"/>
    <w:rsid w:val="00F97AE1"/>
    <w:rsid w:val="00FA136D"/>
    <w:rsid w:val="00FA3171"/>
    <w:rsid w:val="00FB2516"/>
    <w:rsid w:val="00FB2991"/>
    <w:rsid w:val="00FB469E"/>
    <w:rsid w:val="00FB5FA9"/>
    <w:rsid w:val="00FC1120"/>
    <w:rsid w:val="00FC2E82"/>
    <w:rsid w:val="00FC3933"/>
    <w:rsid w:val="00FC6277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3C34B8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39"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B93F3-5A18-452A-8F6B-B54BD475B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3968</TotalTime>
  <Pages>6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Architecture Description</vt:lpstr>
    </vt:vector>
  </TitlesOfParts>
  <Company>QuaS</Company>
  <LinksUpToDate>false</LinksUpToDate>
  <CharactersWithSpaces>10608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Architecture Description</dc:title>
  <dc:creator>Kirill</dc:creator>
  <cp:keywords>WordControl</cp:keywords>
  <cp:lastModifiedBy>Грушецкий Кирилл Игоревич</cp:lastModifiedBy>
  <cp:revision>191</cp:revision>
  <dcterms:created xsi:type="dcterms:W3CDTF">2014-01-10T16:36:00Z</dcterms:created>
  <dcterms:modified xsi:type="dcterms:W3CDTF">2014-07-30T15:08:00Z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